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BF9F0" w14:textId="310E5A07" w:rsidR="00E17C71" w:rsidRDefault="00377D8B">
      <w:pPr>
        <w:rPr>
          <w:b/>
          <w:bCs/>
        </w:rPr>
      </w:pPr>
      <w:r>
        <w:rPr>
          <w:b/>
          <w:bCs/>
        </w:rPr>
        <w:t>Estimating the Force of Infection</w:t>
      </w:r>
    </w:p>
    <w:p w14:paraId="3F2E59DD" w14:textId="77777777" w:rsidR="00377D8B" w:rsidRDefault="00377D8B">
      <w:pPr>
        <w:rPr>
          <w:b/>
          <w:bCs/>
        </w:rPr>
      </w:pPr>
    </w:p>
    <w:p w14:paraId="3888CD93" w14:textId="5C567C3A" w:rsidR="00377D8B" w:rsidRPr="00377D8B" w:rsidRDefault="00377D8B" w:rsidP="00377D8B">
      <w:pPr>
        <w:rPr>
          <w:i/>
          <w:iCs/>
        </w:rPr>
      </w:pPr>
      <w:r>
        <w:rPr>
          <w:i/>
          <w:iCs/>
        </w:rPr>
        <w:t xml:space="preserve">1. </w:t>
      </w:r>
      <w:proofErr w:type="gramStart"/>
      <w:r w:rsidRPr="00377D8B">
        <w:rPr>
          <w:i/>
          <w:iCs/>
        </w:rPr>
        <w:t>Multi-typic</w:t>
      </w:r>
      <w:proofErr w:type="gramEnd"/>
      <w:r w:rsidRPr="00377D8B">
        <w:rPr>
          <w:i/>
          <w:iCs/>
        </w:rPr>
        <w:t xml:space="preserve"> exposures with life-long immunity</w:t>
      </w:r>
    </w:p>
    <w:p w14:paraId="7290E408" w14:textId="4E4B2EAB" w:rsidR="00FA0FF3" w:rsidRDefault="001458A6">
      <w:r>
        <w:t>For lifelong immunizing childhood infections for which all individuals are expected to experience infection at some point in their lifetime, the</w:t>
      </w:r>
      <w:r w:rsidR="00377D8B">
        <w:t xml:space="preserve"> hazard of exposure will compile cumulative</w:t>
      </w:r>
      <w:r>
        <w:t>ly</w:t>
      </w:r>
      <w:r w:rsidR="00377D8B">
        <w:t xml:space="preserve"> with</w:t>
      </w:r>
      <w:r>
        <w:t xml:space="preserve"> increasing</w:t>
      </w:r>
      <w:r w:rsidR="00377D8B">
        <w:t xml:space="preserve"> time since birth (</w:t>
      </w:r>
      <w:proofErr w:type="gramStart"/>
      <w:r w:rsidR="00377D8B">
        <w:t>e.g.</w:t>
      </w:r>
      <w:proofErr w:type="gramEnd"/>
      <w:r w:rsidR="00377D8B">
        <w:t xml:space="preserve"> with age)</w:t>
      </w:r>
      <w:r>
        <w:t>, making time and age interchangeable units</w:t>
      </w:r>
      <w:r w:rsidR="00377D8B">
        <w:t>.</w:t>
      </w:r>
      <w:r>
        <w:t xml:space="preserve"> As a result, </w:t>
      </w:r>
      <w:r w:rsidR="00FA0FF3">
        <w:t xml:space="preserve">data describing </w:t>
      </w:r>
      <w:r>
        <w:t xml:space="preserve">the age-distribution of </w:t>
      </w:r>
      <w:r w:rsidR="00FA0FF3">
        <w:t xml:space="preserve">exposures can be used to estimate the force of infection (as it varies with time or age or both) </w:t>
      </w:r>
      <w:proofErr w:type="gramStart"/>
      <w:r w:rsidR="00FA0FF3">
        <w:t>in a given</w:t>
      </w:r>
      <w:proofErr w:type="gramEnd"/>
      <w:r w:rsidR="00FA0FF3">
        <w:t xml:space="preserve"> system.</w:t>
      </w:r>
    </w:p>
    <w:p w14:paraId="1297D249" w14:textId="77777777" w:rsidR="00FA0FF3" w:rsidRDefault="00FA0FF3"/>
    <w:p w14:paraId="4157D993" w14:textId="0C33E6C0" w:rsidR="00FA0FF3" w:rsidRDefault="00FA0FF3">
      <w:r>
        <w:t>Ferguson et al. 1999</w:t>
      </w:r>
      <w:r>
        <w:fldChar w:fldCharType="begin"/>
      </w:r>
      <w:r>
        <w:instrText xml:space="preserve"> ADDIN ZOTERO_ITEM CSL_CITATION {"citationID":"YOvoLHgm","properties":{"formattedCitation":"\\super 1\\nosupersub{}","plainCitation":"1","noteIndex":0},"citationItems":[{"id":23874,"uris":["http://zotero.org/users/9739219/items/H7HITTEV"],"itemData":{"id":23874,"type":"article-journal","abstract":"The relationship between infection with the four major serotypes of dengue virus and the occurrence of di¡erent forms of disease is complex and not fully understood. Interpreting longitudinal records of the incidence of serious disease to gain insight into the transmission dynamics and epidemiology of the virus is therefore complicated. Since age re£ects duration of exposure, age-strati¢ed, strain-speci¢c serological surveys carried out at one point in time, or over a short time interval, can potentially provide a rich source of information on longitudinal patterns. This paper describes the development and application (to data collected in Thailand) of statistically rigorous methods designed to estimate time-varying, strain-speci¢c forces of infection, and thus basic reproduction numbers, from cross-sectional serological data. The analyses provide support for the hypothesis that antibody-dependent enhancement of transmission in£uences observed epidemiological pattern. Age-strati¢ed serological data also reveal evidence of a propensity for the annual incidence of infection to oscillate over time with a frequency of several years. The latter observation is consistent with the predictions of simple mathematical models of the transmission dynamics of the virus. The estimates of the basic reproduction numbers obtained are similar in magnitude for each dengue serotype, being in the range of four to six. Such values are higher than those obtained from earlier analyses, and the implications of this for dengue control are discussed.","container-title":"Proceedings of the Royal Society B","page":"757-768","title":"Transmission dynamics and epidemiology of dengue: insights from age-stratied sero-prevalence surveys","volume":"354","author":[{"family":"Ferguson","given":"Neil M"},{"family":"Donnelly","given":"Christl A"},{"family":"Anderson","given":"Roy M"}],"issued":{"date-parts":[["1999"]]}}}],"schema":"https://github.com/citation-style-language/schema/raw/master/csl-citation.json"} </w:instrText>
      </w:r>
      <w:r>
        <w:fldChar w:fldCharType="separate"/>
      </w:r>
      <w:r w:rsidRPr="00377D8B">
        <w:rPr>
          <w:rFonts w:ascii="Calibri" w:cs="Calibri"/>
          <w:kern w:val="0"/>
          <w:vertAlign w:val="superscript"/>
        </w:rPr>
        <w:t>1</w:t>
      </w:r>
      <w:r>
        <w:fldChar w:fldCharType="end"/>
      </w:r>
      <w:r>
        <w:t xml:space="preserve"> presents a system of </w:t>
      </w:r>
      <w:r w:rsidR="00CB7F1D">
        <w:t>equations</w:t>
      </w:r>
      <w:r>
        <w:t xml:space="preserve"> </w:t>
      </w:r>
      <w:r w:rsidR="00CB7F1D">
        <w:t xml:space="preserve">(PDEs) </w:t>
      </w:r>
      <w:r>
        <w:t>describ</w:t>
      </w:r>
      <w:r w:rsidR="00CB7F1D">
        <w:t>ing</w:t>
      </w:r>
      <w:r>
        <w:t xml:space="preserve"> the dynamics of a multi-typic dengue infection</w:t>
      </w:r>
      <w:r w:rsidR="00ED0F60">
        <w:t xml:space="preserve">. These </w:t>
      </w:r>
      <w:r w:rsidR="00CB7F1D">
        <w:t>P</w:t>
      </w:r>
      <w:r w:rsidR="00ED0F60">
        <w:t>DEs</w:t>
      </w:r>
      <w:r w:rsidR="005462E6">
        <w:t xml:space="preserve"> can be solved to produce </w:t>
      </w:r>
      <w:r w:rsidR="004521B8">
        <w:t>a series of expressions describing the time-and</w:t>
      </w:r>
      <w:r w:rsidR="00ED0F60">
        <w:t>-</w:t>
      </w:r>
      <w:r w:rsidR="004521B8">
        <w:t xml:space="preserve">age-dependent population of </w:t>
      </w:r>
      <w:proofErr w:type="spellStart"/>
      <w:r w:rsidR="004521B8">
        <w:t>susceptibles</w:t>
      </w:r>
      <w:proofErr w:type="spellEnd"/>
      <w:r w:rsidR="004521B8">
        <w:t xml:space="preserve"> (</w:t>
      </w:r>
      <m:oMath>
        <m:r>
          <w:rPr>
            <w:rFonts w:ascii="Cambria Math" w:hAnsi="Cambria Math"/>
          </w:rPr>
          <m:t>x</m:t>
        </m:r>
      </m:oMath>
      <w:r w:rsidR="004521B8">
        <w:t xml:space="preserve">), </w:t>
      </w:r>
      <w:r w:rsidR="00ED0F60">
        <w:t xml:space="preserve">the time-and-age-dependent population of </w:t>
      </w:r>
      <w:r w:rsidR="004521B8">
        <w:t xml:space="preserve">individuals </w:t>
      </w:r>
      <w:r w:rsidR="008B3B49">
        <w:t>exposed to only a</w:t>
      </w:r>
      <w:r w:rsidR="004521B8">
        <w:t xml:space="preserve"> primary in</w:t>
      </w:r>
      <w:r w:rsidR="00ED0F60">
        <w:t xml:space="preserve">fection with serotype </w:t>
      </w:r>
      <m:oMath>
        <m:r>
          <w:rPr>
            <w:rFonts w:ascii="Cambria Math" w:hAnsi="Cambria Math"/>
          </w:rPr>
          <m:t>i</m:t>
        </m:r>
      </m:oMath>
      <w:r w:rsidR="004521B8">
        <w:t xml:space="preserve"> </w:t>
      </w:r>
      <w:r w:rsidR="00ED0F60">
        <w:t>(</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ED0F60">
        <w:t>), and the time-and-age-dependent population of individuals experiencing a</w:t>
      </w:r>
      <w:r w:rsidR="00092652">
        <w:t>ny</w:t>
      </w:r>
      <w:r w:rsidR="00ED0F60">
        <w:t xml:space="preserve"> </w:t>
      </w:r>
      <w:proofErr w:type="spellStart"/>
      <w:r w:rsidR="00ED0F60">
        <w:t>multitypic</w:t>
      </w:r>
      <w:proofErr w:type="spellEnd"/>
      <w:r w:rsidR="00ED0F60">
        <w:t xml:space="preserve"> (2+ exposures) infection </w:t>
      </w:r>
      <m:oMath>
        <m:sSub>
          <m:sSubPr>
            <m:ctrlPr>
              <w:rPr>
                <w:rFonts w:ascii="Cambria Math" w:hAnsi="Cambria Math"/>
                <w:i/>
              </w:rPr>
            </m:ctrlPr>
          </m:sSubPr>
          <m:e>
            <m:r>
              <w:rPr>
                <w:rFonts w:ascii="Cambria Math" w:hAnsi="Cambria Math"/>
              </w:rPr>
              <m:t>(z</m:t>
            </m:r>
          </m:e>
          <m:sub>
            <m:r>
              <w:rPr>
                <w:rFonts w:ascii="Cambria Math" w:hAnsi="Cambria Math"/>
              </w:rPr>
              <m:t>**</m:t>
            </m:r>
          </m:sub>
        </m:sSub>
        <m:r>
          <w:rPr>
            <w:rFonts w:ascii="Cambria Math" w:hAnsi="Cambria Math"/>
          </w:rPr>
          <m:t>)</m:t>
        </m:r>
      </m:oMath>
      <w:r w:rsidR="00ED0F60">
        <w:t>:</w:t>
      </w:r>
    </w:p>
    <w:p w14:paraId="4A35D6FD" w14:textId="77777777" w:rsidR="004521B8" w:rsidRDefault="004521B8"/>
    <w:p w14:paraId="00ED1FCE" w14:textId="5DC88983" w:rsidR="004521B8" w:rsidRPr="001458A6" w:rsidRDefault="004521B8" w:rsidP="004521B8">
      <m:oMath>
        <m:r>
          <w:rPr>
            <w:rFonts w:ascii="Cambria Math" w:hAnsi="Cambria Math"/>
          </w:rPr>
          <m:t>x</m:t>
        </m:r>
        <m:d>
          <m:dPr>
            <m:ctrlPr>
              <w:rPr>
                <w:rFonts w:ascii="Cambria Math" w:hAnsi="Cambria Math"/>
                <w:i/>
              </w:rPr>
            </m:ctrlPr>
          </m:dPr>
          <m:e>
            <m:r>
              <w:rPr>
                <w:rFonts w:ascii="Cambria Math" w:hAnsi="Cambria Math"/>
              </w:rPr>
              <m:t>a,t</m:t>
            </m:r>
          </m:e>
        </m:d>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w:t>
      </w:r>
    </w:p>
    <w:p w14:paraId="33EC079F" w14:textId="0C1C2BD2" w:rsidR="004521B8" w:rsidRDefault="004521B8"/>
    <w:p w14:paraId="6C8E4633" w14:textId="3222FCD5" w:rsidR="00ED0F60" w:rsidRPr="001458A6" w:rsidRDefault="00000000" w:rsidP="00ED0F60">
      <m:oMath>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a,t</m:t>
            </m:r>
          </m:e>
        </m:d>
        <m:r>
          <w:rPr>
            <w:rFonts w:ascii="Cambria Math" w:hAnsi="Cambria Math"/>
          </w:rPr>
          <m:t>=x</m:t>
        </m:r>
        <m:d>
          <m:dPr>
            <m:ctrlPr>
              <w:rPr>
                <w:rFonts w:ascii="Cambria Math" w:hAnsi="Cambria Math"/>
                <w:i/>
              </w:rPr>
            </m:ctrlPr>
          </m:dPr>
          <m:e>
            <m:r>
              <w:rPr>
                <w:rFonts w:ascii="Cambria Math" w:hAnsi="Cambria Math"/>
              </w:rPr>
              <m:t>a,t</m:t>
            </m:r>
          </m:e>
        </m:d>
        <m:d>
          <m:dPr>
            <m:begChr m:val="["/>
            <m:endChr m:val="]"/>
            <m:ctrlPr>
              <w:rPr>
                <w:rFonts w:ascii="Cambria Math" w:hAnsi="Cambria Math"/>
                <w:i/>
              </w:rPr>
            </m:ctrlPr>
          </m:dPr>
          <m:e>
            <m:sSup>
              <m:sSupPr>
                <m:ctrlPr>
                  <w:rPr>
                    <w:rFonts w:ascii="Cambria Math" w:hAnsi="Cambria Math"/>
                    <w:i/>
                  </w:rPr>
                </m:ctrlPr>
              </m:sSupPr>
              <m:e>
                <m:r>
                  <w:rPr>
                    <w:rFonts w:ascii="Cambria Math" w:hAnsi="Cambria Math"/>
                  </w:rPr>
                  <m:t>e</m:t>
                </m:r>
              </m:e>
              <m:sup>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sup>
            </m:sSup>
            <m:r>
              <w:rPr>
                <w:rFonts w:ascii="Cambria Math" w:hAnsi="Cambria Math"/>
              </w:rPr>
              <m:t>-1</m:t>
            </m:r>
          </m:e>
        </m:d>
      </m:oMath>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commentRangeStart w:id="0"/>
      <w:commentRangeStart w:id="1"/>
      <w:r w:rsidR="00ED0F60">
        <w:rPr>
          <w:rFonts w:eastAsiaTheme="minorEastAsia"/>
        </w:rPr>
        <w:t>(2)</w:t>
      </w:r>
      <w:commentRangeEnd w:id="0"/>
      <w:r w:rsidR="00ED0F60">
        <w:rPr>
          <w:rStyle w:val="CommentReference"/>
        </w:rPr>
        <w:commentReference w:id="0"/>
      </w:r>
      <w:commentRangeEnd w:id="1"/>
      <w:r w:rsidR="00CB7F1D">
        <w:rPr>
          <w:rStyle w:val="CommentReference"/>
        </w:rPr>
        <w:commentReference w:id="1"/>
      </w:r>
    </w:p>
    <w:p w14:paraId="26791289" w14:textId="77777777" w:rsidR="00ED0F60" w:rsidRDefault="00ED0F60"/>
    <w:p w14:paraId="03694EAE" w14:textId="0BE09FE5" w:rsidR="00ED0F60" w:rsidRPr="001458A6" w:rsidRDefault="00000000" w:rsidP="00ED0F60">
      <m:oMath>
        <m:sSub>
          <m:sSubPr>
            <m:ctrlPr>
              <w:rPr>
                <w:rFonts w:ascii="Cambria Math" w:hAnsi="Cambria Math"/>
                <w:i/>
              </w:rPr>
            </m:ctrlPr>
          </m:sSubPr>
          <m:e>
            <m:r>
              <w:rPr>
                <w:rFonts w:ascii="Cambria Math" w:hAnsi="Cambria Math"/>
              </w:rPr>
              <m:t>z</m:t>
            </m:r>
          </m:e>
          <m:sub>
            <m:r>
              <w:rPr>
                <w:rFonts w:ascii="Cambria Math" w:hAnsi="Cambria Math"/>
              </w:rPr>
              <m:t>**</m:t>
            </m:r>
          </m:sub>
        </m:sSub>
        <m:d>
          <m:dPr>
            <m:ctrlPr>
              <w:rPr>
                <w:rFonts w:ascii="Cambria Math" w:hAnsi="Cambria Math"/>
                <w:i/>
              </w:rPr>
            </m:ctrlPr>
          </m:dPr>
          <m:e>
            <m:r>
              <w:rPr>
                <w:rFonts w:ascii="Cambria Math" w:hAnsi="Cambria Math"/>
              </w:rPr>
              <m:t>a,t</m:t>
            </m:r>
          </m:e>
        </m:d>
        <m:r>
          <w:rPr>
            <w:rFonts w:ascii="Cambria Math" w:hAnsi="Cambria Math"/>
          </w:rPr>
          <m:t>=1-x</m:t>
        </m:r>
        <m:d>
          <m:dPr>
            <m:ctrlPr>
              <w:rPr>
                <w:rFonts w:ascii="Cambria Math" w:hAnsi="Cambria Math"/>
                <w:i/>
              </w:rPr>
            </m:ctrlPr>
          </m:dPr>
          <m:e>
            <m:r>
              <w:rPr>
                <w:rFonts w:ascii="Cambria Math" w:hAnsi="Cambria Math"/>
              </w:rPr>
              <m:t>a,t</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z</m:t>
                </m:r>
              </m:e>
              <m:sub>
                <m:r>
                  <w:rPr>
                    <w:rFonts w:ascii="Cambria Math" w:hAnsi="Cambria Math"/>
                  </w:rPr>
                  <m:t>i</m:t>
                </m:r>
              </m:sub>
            </m:sSub>
            <m:d>
              <m:dPr>
                <m:ctrlPr>
                  <w:rPr>
                    <w:rFonts w:ascii="Cambria Math" w:hAnsi="Cambria Math"/>
                    <w:i/>
                  </w:rPr>
                </m:ctrlPr>
              </m:dPr>
              <m:e>
                <m:r>
                  <w:rPr>
                    <w:rFonts w:ascii="Cambria Math" w:hAnsi="Cambria Math"/>
                  </w:rPr>
                  <m:t>a,t</m:t>
                </m:r>
              </m:e>
            </m:d>
          </m:e>
        </m:nary>
        <m:r>
          <m:rPr>
            <m:sty m:val="p"/>
          </m:rPr>
          <w:rPr>
            <w:rFonts w:ascii="Cambria Math" w:eastAsiaTheme="minorEastAsia" w:hAnsi="Cambria Math"/>
          </w:rPr>
          <m:t xml:space="preserve"> </m:t>
        </m:r>
      </m:oMath>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r>
      <w:r w:rsidR="00ED0F60">
        <w:rPr>
          <w:rFonts w:eastAsiaTheme="minorEastAsia"/>
        </w:rPr>
        <w:tab/>
        <w:t>(3)</w:t>
      </w:r>
    </w:p>
    <w:p w14:paraId="13B43531" w14:textId="77777777" w:rsidR="00ED0F60" w:rsidRDefault="00ED0F60"/>
    <w:p w14:paraId="0B0CC701" w14:textId="32A3146B" w:rsidR="00F86356" w:rsidRDefault="00092652" w:rsidP="004521B8">
      <w:r>
        <w:rPr>
          <w:rFonts w:eastAsiaTheme="minorEastAsia"/>
        </w:rPr>
        <w:t xml:space="preserve">In equation (1) – (3), the </w:t>
      </w:r>
      <w:commentRangeStart w:id="2"/>
      <w:commentRangeStart w:id="3"/>
      <w:r>
        <w:rPr>
          <w:rFonts w:eastAsiaTheme="minorEastAsia"/>
        </w:rPr>
        <w:t xml:space="preserve">term </w:t>
      </w:r>
      <m:oMath>
        <m:r>
          <w:rPr>
            <w:rFonts w:ascii="Cambria Math" w:hAnsi="Cambria Math"/>
          </w:rPr>
          <m:t>τ</m:t>
        </m:r>
      </m:oMath>
      <w:r>
        <w:rPr>
          <w:rFonts w:eastAsiaTheme="minorEastAsia"/>
        </w:rPr>
        <w:t xml:space="preserve"> reflects the inherent confounding between time </w:t>
      </w:r>
      <m:oMath>
        <m:r>
          <w:rPr>
            <w:rFonts w:ascii="Cambria Math" w:hAnsi="Cambria Math"/>
          </w:rPr>
          <m:t>t</m:t>
        </m:r>
      </m:oMath>
      <w:r>
        <w:rPr>
          <w:rFonts w:eastAsiaTheme="minorEastAsia"/>
        </w:rPr>
        <w:t xml:space="preserve"> and age </w:t>
      </w:r>
      <m:oMath>
        <m:r>
          <w:rPr>
            <w:rFonts w:ascii="Cambria Math" w:hAnsi="Cambria Math"/>
          </w:rPr>
          <m:t>a</m:t>
        </m:r>
      </m:oMath>
      <w:r w:rsidR="00A83937">
        <w:rPr>
          <w:rFonts w:eastAsiaTheme="minorEastAsia"/>
        </w:rPr>
        <w:t>.</w:t>
      </w:r>
      <w:r>
        <w:rPr>
          <w:rFonts w:eastAsiaTheme="minorEastAsia"/>
        </w:rPr>
        <w:t xml:space="preserve"> </w:t>
      </w:r>
      <w:commentRangeEnd w:id="2"/>
      <w:r w:rsidR="00463E8A">
        <w:rPr>
          <w:rStyle w:val="CommentReference"/>
        </w:rPr>
        <w:commentReference w:id="2"/>
      </w:r>
      <w:commentRangeEnd w:id="3"/>
      <w:r w:rsidR="00CB7F1D">
        <w:rPr>
          <w:rStyle w:val="CommentReference"/>
        </w:rPr>
        <w:commentReference w:id="3"/>
      </w:r>
      <w:r w:rsidR="00F86356">
        <w:rPr>
          <w:rFonts w:eastAsiaTheme="minorEastAsia"/>
        </w:rPr>
        <w:t xml:space="preserve"> Following </w:t>
      </w:r>
      <w:r w:rsidR="00ED0F60">
        <w:rPr>
          <w:rFonts w:eastAsiaTheme="minorEastAsia"/>
        </w:rPr>
        <w:t>Cummings et al. 200</w:t>
      </w:r>
      <w:r w:rsidR="00ED0F60">
        <w:t>9</w:t>
      </w:r>
      <w:r w:rsidR="00ED0F60">
        <w:fldChar w:fldCharType="begin"/>
      </w:r>
      <w:r w:rsidR="00ED0F60">
        <w:instrText xml:space="preserve"> ADDIN ZOTERO_ITEM CSL_CITATION {"citationID":"3FXibnDj","properties":{"formattedCitation":"\\super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ED0F60">
        <w:fldChar w:fldCharType="separate"/>
      </w:r>
      <w:r w:rsidR="00ED0F60" w:rsidRPr="00377D8B">
        <w:rPr>
          <w:rFonts w:ascii="Calibri" w:cs="Calibri"/>
          <w:kern w:val="0"/>
          <w:vertAlign w:val="superscript"/>
        </w:rPr>
        <w:t>2</w:t>
      </w:r>
      <w:r w:rsidR="00ED0F60">
        <w:fldChar w:fldCharType="end"/>
      </w:r>
      <w:r w:rsidR="00F86356">
        <w:t>, we first estimate a time-varying, annual FOI for our Cambodian dengue system, then later add in variation by age class shared across all years and provinces in the dataset.</w:t>
      </w:r>
    </w:p>
    <w:p w14:paraId="6CF292E9" w14:textId="77777777" w:rsidR="00F86356" w:rsidRDefault="00F86356" w:rsidP="004521B8"/>
    <w:p w14:paraId="7D5E0828" w14:textId="5144FBCA" w:rsidR="002548FC" w:rsidRDefault="00F86356" w:rsidP="004521B8">
      <w:pPr>
        <w:rPr>
          <w:rFonts w:eastAsiaTheme="minorEastAsia"/>
        </w:rPr>
      </w:pPr>
      <w:r>
        <w:rPr>
          <w:rFonts w:eastAsiaTheme="minorEastAsia"/>
        </w:rPr>
        <w:t>Cummings et al. 200</w:t>
      </w:r>
      <w:r>
        <w:t>9</w:t>
      </w:r>
      <w:r>
        <w:fldChar w:fldCharType="begin"/>
      </w:r>
      <w:r w:rsidR="00057828">
        <w:instrText xml:space="preserve"> ADDIN ZOTERO_ITEM CSL_CITATION {"citationID":"vVhfJVWY","properties":{"formattedCitation":"\\super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Pr>
          <w:rFonts w:eastAsiaTheme="minorEastAsia"/>
        </w:rPr>
        <w:t xml:space="preserve"> </w:t>
      </w:r>
      <w:r w:rsidR="00A83937">
        <w:rPr>
          <w:rFonts w:eastAsiaTheme="minorEastAsia"/>
        </w:rPr>
        <w:t xml:space="preserve">discretized the above, creating </w:t>
      </w:r>
      <w:r w:rsidR="00ED0F60">
        <w:rPr>
          <w:rFonts w:eastAsiaTheme="minorEastAsia"/>
        </w:rPr>
        <w:t>a piece-wise solution whereby they estimate an annual mean FOI (</w:t>
      </w:r>
      <m:oMath>
        <m:acc>
          <m:accPr>
            <m:chr m:val="̅"/>
            <m:ctrlPr>
              <w:rPr>
                <w:rFonts w:ascii="Cambria Math" w:eastAsiaTheme="minorEastAsia" w:hAnsi="Cambria Math"/>
                <w:i/>
              </w:rPr>
            </m:ctrlPr>
          </m:accPr>
          <m:e>
            <m:r>
              <w:rPr>
                <w:rFonts w:ascii="Cambria Math" w:eastAsiaTheme="minorEastAsia" w:hAnsi="Cambria Math"/>
              </w:rPr>
              <m:t>λ</m:t>
            </m:r>
          </m:e>
        </m:acc>
      </m:oMath>
      <w:r w:rsidR="00ED0F60">
        <w:rPr>
          <w:rFonts w:eastAsiaTheme="minorEastAsia"/>
        </w:rPr>
        <w:t xml:space="preserve">) </w:t>
      </w:r>
      <w:r w:rsidR="00A83937">
        <w:rPr>
          <w:rFonts w:eastAsiaTheme="minorEastAsia"/>
        </w:rPr>
        <w:t>representative for all</w:t>
      </w:r>
      <w:r w:rsidR="00ED0F60">
        <w:rPr>
          <w:rFonts w:eastAsiaTheme="minorEastAsia"/>
        </w:rPr>
        <w:t xml:space="preserve"> serotype</w:t>
      </w:r>
      <w:r w:rsidR="00A83937">
        <w:rPr>
          <w:rFonts w:eastAsiaTheme="minorEastAsia"/>
        </w:rPr>
        <w:t>s</w:t>
      </w:r>
      <w:r w:rsidR="002548FC">
        <w:rPr>
          <w:rFonts w:eastAsiaTheme="minorEastAsia"/>
        </w:rPr>
        <w:t xml:space="preserve"> (because the available data are not serotype-specific, serotype-specific FOIs,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rsidR="002548FC">
        <w:rPr>
          <w:rFonts w:eastAsiaTheme="minorEastAsia"/>
        </w:rPr>
        <w:t>, cannot be distinguished)</w:t>
      </w:r>
      <w:r w:rsidR="00ED0F60">
        <w:rPr>
          <w:rFonts w:eastAsiaTheme="minorEastAsia"/>
        </w:rPr>
        <w:t xml:space="preserve">. </w:t>
      </w:r>
      <w:r w:rsidR="002548FC">
        <w:rPr>
          <w:rFonts w:eastAsiaTheme="minorEastAsia"/>
        </w:rPr>
        <w:t>Following Cummings et al. 200</w:t>
      </w:r>
      <w:r w:rsidR="002548FC">
        <w:t>9</w:t>
      </w:r>
      <w:r w:rsidR="002548FC">
        <w:fldChar w:fldCharType="begin"/>
      </w:r>
      <w:r w:rsidR="00057828">
        <w:instrText xml:space="preserve"> ADDIN ZOTERO_ITEM CSL_CITATION {"citationID":"lwCeMixT","properties":{"formattedCitation":"\\super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2548FC">
        <w:fldChar w:fldCharType="separate"/>
      </w:r>
      <w:r w:rsidR="002548FC" w:rsidRPr="00377D8B">
        <w:rPr>
          <w:rFonts w:ascii="Calibri" w:cs="Calibri"/>
          <w:kern w:val="0"/>
          <w:vertAlign w:val="superscript"/>
        </w:rPr>
        <w:t>2</w:t>
      </w:r>
      <w:r w:rsidR="002548FC">
        <w:fldChar w:fldCharType="end"/>
      </w:r>
      <w:r w:rsidR="002548FC">
        <w:rPr>
          <w:rFonts w:eastAsiaTheme="minorEastAsia"/>
        </w:rPr>
        <w:t>, the integrand in equation 1 can be reformulated as:</w:t>
      </w:r>
    </w:p>
    <w:p w14:paraId="05F24B0E" w14:textId="77777777" w:rsidR="002548FC" w:rsidRDefault="002548FC" w:rsidP="004521B8">
      <w:pPr>
        <w:rPr>
          <w:rFonts w:eastAsiaTheme="minorEastAsia"/>
        </w:rPr>
      </w:pPr>
    </w:p>
    <w:p w14:paraId="22B42D01" w14:textId="024ED448" w:rsidR="002548FC" w:rsidRDefault="00000000" w:rsidP="004521B8">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 xml:space="preserve">dτ= </m:t>
                </m:r>
              </m:e>
            </m:nary>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r>
                  <w:rPr>
                    <w:rFonts w:ascii="Cambria Math" w:hAnsi="Cambria Math"/>
                  </w:rPr>
                  <m:t>N</m:t>
                </m:r>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a-τ,t-τ</m:t>
            </m:r>
          </m:e>
        </m:d>
        <m:r>
          <w:rPr>
            <w:rFonts w:ascii="Cambria Math" w:hAnsi="Cambria Math"/>
          </w:rPr>
          <m:t>∆τ</m:t>
        </m:r>
      </m:oMath>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A51F90">
        <w:rPr>
          <w:rFonts w:eastAsiaTheme="minorEastAsia"/>
        </w:rPr>
        <w:tab/>
      </w:r>
      <w:r w:rsidR="002548FC">
        <w:rPr>
          <w:rFonts w:eastAsiaTheme="minorEastAsia"/>
        </w:rPr>
        <w:t>(4)</w:t>
      </w:r>
    </w:p>
    <w:p w14:paraId="15B069C6" w14:textId="77777777" w:rsidR="002548FC" w:rsidRDefault="002548FC" w:rsidP="004521B8">
      <w:pPr>
        <w:rPr>
          <w:rFonts w:eastAsiaTheme="minorEastAsia"/>
        </w:rPr>
      </w:pPr>
    </w:p>
    <w:p w14:paraId="33629B0B" w14:textId="0439B11D" w:rsidR="002548FC" w:rsidRDefault="004521B8" w:rsidP="004521B8">
      <w:pPr>
        <w:rPr>
          <w:rFonts w:eastAsiaTheme="minorEastAsia"/>
        </w:rPr>
      </w:pPr>
      <w:r>
        <w:rPr>
          <w:rFonts w:eastAsiaTheme="minorEastAsia"/>
        </w:rPr>
        <w:t xml:space="preserve">where </w:t>
      </w:r>
      <m:oMath>
        <m:r>
          <w:rPr>
            <w:rFonts w:ascii="Cambria Math" w:hAnsi="Cambria Math"/>
          </w:rPr>
          <m:t>N</m:t>
        </m:r>
      </m:oMath>
      <w:r w:rsidR="002548FC">
        <w:t xml:space="preserve"> </w:t>
      </w:r>
      <w:r>
        <w:rPr>
          <w:rFonts w:eastAsiaTheme="minorEastAsia"/>
        </w:rPr>
        <w:t xml:space="preserve">corresponds to the </w:t>
      </w:r>
      <w:r w:rsidR="002548FC">
        <w:rPr>
          <w:rFonts w:eastAsiaTheme="minorEastAsia"/>
        </w:rPr>
        <w:t>number of circulating dengue serotypes in the system and</w:t>
      </w:r>
      <w:r w:rsidR="00A83937">
        <w:rPr>
          <w:rFonts w:eastAsiaTheme="minorEastAsia"/>
        </w:rPr>
        <w:t xml:space="preserve"> </w:t>
      </w:r>
      <m:oMath>
        <m:r>
          <w:rPr>
            <w:rFonts w:ascii="Cambria Math" w:eastAsiaTheme="minorEastAsia" w:hAnsi="Cambria Math"/>
          </w:rPr>
          <m:t>∆</m:t>
        </m:r>
        <w:commentRangeStart w:id="4"/>
        <w:commentRangeStart w:id="5"/>
        <w:commentRangeEnd w:id="4"/>
        <m:r>
          <m:rPr>
            <m:sty m:val="p"/>
          </m:rPr>
          <w:rPr>
            <w:rStyle w:val="CommentReference"/>
          </w:rPr>
          <w:commentReference w:id="4"/>
        </m:r>
        <w:commentRangeEnd w:id="5"/>
        <m:r>
          <m:rPr>
            <m:sty m:val="p"/>
          </m:rPr>
          <w:rPr>
            <w:rStyle w:val="CommentReference"/>
          </w:rPr>
          <w:commentReference w:id="5"/>
        </m:r>
        <m:r>
          <w:rPr>
            <w:rFonts w:ascii="Cambria Math" w:hAnsi="Cambria Math"/>
          </w:rPr>
          <m:t>τ</m:t>
        </m:r>
      </m:oMath>
      <w:r w:rsidR="008B3B49">
        <w:rPr>
          <w:rFonts w:eastAsiaTheme="minorEastAsia"/>
        </w:rPr>
        <w:tab/>
      </w:r>
      <w:r w:rsidR="002548FC">
        <w:rPr>
          <w:rFonts w:eastAsiaTheme="minorEastAsia"/>
        </w:rPr>
        <w:t xml:space="preserve"> corresponds to the duration of time acted on by each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oMath>
      <w:r w:rsidR="002548FC">
        <w:rPr>
          <w:rFonts w:eastAsiaTheme="minorEastAsia"/>
        </w:rPr>
        <w:t>, here</w:t>
      </w:r>
      <w:r w:rsidR="00F86356">
        <w:rPr>
          <w:rFonts w:eastAsiaTheme="minorEastAsia"/>
        </w:rPr>
        <w:t>, for simplicity,</w:t>
      </w:r>
      <w:r w:rsidR="002548FC">
        <w:rPr>
          <w:rFonts w:eastAsiaTheme="minorEastAsia"/>
        </w:rPr>
        <w:t xml:space="preserve"> always </w:t>
      </w:r>
      <w:r w:rsidR="00F86356">
        <w:rPr>
          <w:rFonts w:eastAsiaTheme="minorEastAsia"/>
        </w:rPr>
        <w:t>held constant at o</w:t>
      </w:r>
      <w:r w:rsidR="002548FC">
        <w:rPr>
          <w:rFonts w:eastAsiaTheme="minorEastAsia"/>
        </w:rPr>
        <w:t>ne year.</w:t>
      </w:r>
    </w:p>
    <w:p w14:paraId="5DA7961F" w14:textId="77777777" w:rsidR="002548FC" w:rsidRDefault="002548FC" w:rsidP="004521B8">
      <w:pPr>
        <w:rPr>
          <w:rFonts w:eastAsiaTheme="minorEastAsia"/>
        </w:rPr>
      </w:pPr>
    </w:p>
    <w:p w14:paraId="01F9B458" w14:textId="29F69226" w:rsidR="002548FC" w:rsidRDefault="002548FC" w:rsidP="004521B8">
      <w:pPr>
        <w:rPr>
          <w:rFonts w:eastAsiaTheme="minorEastAsia"/>
        </w:rPr>
      </w:pPr>
      <w:r>
        <w:rPr>
          <w:rFonts w:eastAsiaTheme="minorEastAsia"/>
        </w:rPr>
        <w:t>Following on above, the second integrand in equation 2 can also be reformulated as:</w:t>
      </w:r>
    </w:p>
    <w:p w14:paraId="1C9095A2" w14:textId="64E40887" w:rsidR="002548FC" w:rsidRDefault="00000000" w:rsidP="002548FC">
      <w:pPr>
        <w:rPr>
          <w:rFonts w:eastAsiaTheme="minorEastAsia"/>
        </w:rPr>
      </w:pPr>
      <m:oMath>
        <m:nary>
          <m:naryPr>
            <m:limLoc m:val="undOvr"/>
            <m:ctrlPr>
              <w:rPr>
                <w:rFonts w:ascii="Cambria Math" w:hAnsi="Cambria Math"/>
                <w:i/>
              </w:rPr>
            </m:ctrlPr>
          </m:naryPr>
          <m:sub>
            <m:r>
              <w:rPr>
                <w:rFonts w:ascii="Cambria Math" w:hAnsi="Cambria Math"/>
              </w:rPr>
              <m:t>0</m:t>
            </m:r>
          </m:sub>
          <m:sup>
            <m:r>
              <w:rPr>
                <w:rFonts w:ascii="Cambria Math" w:hAnsi="Cambria Math"/>
              </w:rPr>
              <m:t>a</m:t>
            </m:r>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nary>
              <m:naryPr>
                <m:chr m:val="∑"/>
                <m:limLoc m:val="undOvr"/>
                <m:ctrlPr>
                  <w:rPr>
                    <w:rFonts w:ascii="Cambria Math" w:hAnsi="Cambria Math"/>
                    <w:i/>
                  </w:rPr>
                </m:ctrlPr>
              </m:naryPr>
              <m:sub>
                <m:r>
                  <w:rPr>
                    <w:rFonts w:ascii="Cambria Math" w:hAnsi="Cambria Math"/>
                  </w:rPr>
                  <m:t>0</m:t>
                </m:r>
              </m:sub>
              <m:sup>
                <m:r>
                  <w:rPr>
                    <w:rFonts w:ascii="Cambria Math" w:hAnsi="Cambria Math"/>
                  </w:rPr>
                  <m:t>a</m:t>
                </m:r>
              </m:sup>
              <m:e>
                <m:acc>
                  <m:accPr>
                    <m:chr m:val="̅"/>
                    <m:ctrlPr>
                      <w:rPr>
                        <w:rFonts w:ascii="Cambria Math" w:eastAsiaTheme="minorEastAsia" w:hAnsi="Cambria Math"/>
                        <w:i/>
                      </w:rPr>
                    </m:ctrlPr>
                  </m:accPr>
                  <m:e>
                    <m:r>
                      <w:rPr>
                        <w:rFonts w:ascii="Cambria Math" w:eastAsiaTheme="minorEastAsia" w:hAnsi="Cambria Math"/>
                      </w:rPr>
                      <m:t>λ</m:t>
                    </m:r>
                  </m:e>
                </m:acc>
              </m:e>
            </m:nary>
          </m:e>
        </m:nary>
        <m:d>
          <m:dPr>
            <m:ctrlPr>
              <w:rPr>
                <w:rFonts w:ascii="Cambria Math" w:hAnsi="Cambria Math"/>
                <w:i/>
              </w:rPr>
            </m:ctrlPr>
          </m:dPr>
          <m:e>
            <m:r>
              <w:rPr>
                <w:rFonts w:ascii="Cambria Math" w:hAnsi="Cambria Math"/>
              </w:rPr>
              <m:t>a-τ,t-τ</m:t>
            </m:r>
          </m:e>
        </m:d>
        <m:r>
          <w:rPr>
            <w:rFonts w:ascii="Cambria Math" w:eastAsiaTheme="minorEastAsia" w:hAnsi="Cambria Math"/>
          </w:rPr>
          <m:t>∆τ</m:t>
        </m:r>
        <m:sSub>
          <m:sSubPr>
            <m:ctrlPr>
              <w:del w:id="6" w:author="Carly Rozins" w:date="2023-08-27T13:56:00Z">
                <w:rPr>
                  <w:rFonts w:ascii="Cambria Math" w:hAnsi="Cambria Math"/>
                  <w:i/>
                </w:rPr>
              </w:del>
            </m:ctrlPr>
          </m:sSubPr>
          <m:e>
            <m:r>
              <w:del w:id="7" w:author="Carly Rozins" w:date="2023-08-27T13:56:00Z">
                <w:rPr>
                  <w:rFonts w:ascii="Cambria Math" w:hAnsi="Cambria Math"/>
                </w:rPr>
                <m:t>D</m:t>
              </w:del>
            </m:r>
          </m:e>
          <m:sub>
            <m:r>
              <w:del w:id="8" w:author="Carly Rozins" w:date="2023-08-27T13:56:00Z">
                <w:rPr>
                  <w:rFonts w:ascii="Cambria Math" w:hAnsi="Cambria Math"/>
                </w:rPr>
                <m:t>a,t</m:t>
              </w:del>
            </m:r>
          </m:sub>
        </m:sSub>
      </m:oMath>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r>
      <w:r w:rsidR="002548FC">
        <w:rPr>
          <w:rFonts w:eastAsiaTheme="minorEastAsia"/>
        </w:rPr>
        <w:tab/>
        <w:t>(5)</w:t>
      </w:r>
    </w:p>
    <w:p w14:paraId="7E4C3088" w14:textId="77777777" w:rsidR="002548FC" w:rsidRDefault="002548FC" w:rsidP="004521B8">
      <w:pPr>
        <w:rPr>
          <w:rFonts w:eastAsiaTheme="minorEastAsia"/>
        </w:rPr>
      </w:pPr>
    </w:p>
    <w:p w14:paraId="078D2D5A" w14:textId="5FFB11EF" w:rsidR="002548FC" w:rsidRDefault="002548FC" w:rsidP="002548FC">
      <w:pPr>
        <w:rPr>
          <w:rFonts w:eastAsiaTheme="minorEastAsia"/>
        </w:rPr>
      </w:pPr>
      <w:r>
        <w:rPr>
          <w:rFonts w:eastAsiaTheme="minorEastAsia"/>
        </w:rPr>
        <w:lastRenderedPageBreak/>
        <w:t>where, again,</w:t>
      </w:r>
      <w:r w:rsidR="00A83937">
        <w:rPr>
          <w:rFonts w:eastAsiaTheme="minorEastAsia"/>
        </w:rPr>
        <w:t xml:space="preserve"> </w:t>
      </w:r>
      <m:oMath>
        <m:r>
          <w:rPr>
            <w:rFonts w:ascii="Cambria Math" w:eastAsiaTheme="minorEastAsia" w:hAnsi="Cambria Math"/>
          </w:rPr>
          <m:t>∆τ</m:t>
        </m:r>
      </m:oMath>
      <w:r>
        <w:rPr>
          <w:rFonts w:eastAsiaTheme="minorEastAsia"/>
        </w:rPr>
        <w:t xml:space="preserve"> corresponds to the duration of time acted on by each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oMath>
      <w:r>
        <w:rPr>
          <w:rFonts w:eastAsiaTheme="minorEastAsia"/>
        </w:rPr>
        <w:t xml:space="preserve">, here </w:t>
      </w:r>
      <w:r w:rsidR="00F86356">
        <w:rPr>
          <w:rFonts w:eastAsiaTheme="minorEastAsia"/>
        </w:rPr>
        <w:t xml:space="preserve">held at </w:t>
      </w:r>
      <w:r>
        <w:rPr>
          <w:rFonts w:eastAsiaTheme="minorEastAsia"/>
        </w:rPr>
        <w:t>one year.</w:t>
      </w:r>
    </w:p>
    <w:p w14:paraId="4FB0EF3E" w14:textId="77777777" w:rsidR="002548FC" w:rsidRDefault="002548FC" w:rsidP="002548FC">
      <w:pPr>
        <w:rPr>
          <w:rFonts w:eastAsiaTheme="minorEastAsia"/>
        </w:rPr>
      </w:pPr>
    </w:p>
    <w:p w14:paraId="41853668" w14:textId="431AEEC2" w:rsidR="009D5CA2" w:rsidRPr="009D5CA2" w:rsidRDefault="002548FC" w:rsidP="004521B8">
      <w:pPr>
        <w:rPr>
          <w:rFonts w:eastAsiaTheme="minorEastAsia"/>
          <w:color w:val="FF0000"/>
        </w:rPr>
      </w:pPr>
      <w:r>
        <w:rPr>
          <w:rFonts w:eastAsiaTheme="minorEastAsia"/>
        </w:rPr>
        <w:t>We first followed Cummings et al. 200</w:t>
      </w:r>
      <w:r>
        <w:t>9</w:t>
      </w:r>
      <w:r>
        <w:fldChar w:fldCharType="begin"/>
      </w:r>
      <w:r w:rsidR="00057828">
        <w:instrText xml:space="preserve"> ADDIN ZOTERO_ITEM CSL_CITATION {"citationID":"VkndF8sZ","properties":{"formattedCitation":"\\super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fldChar w:fldCharType="separate"/>
      </w:r>
      <w:r w:rsidRPr="00377D8B">
        <w:rPr>
          <w:rFonts w:ascii="Calibri" w:cs="Calibri"/>
          <w:kern w:val="0"/>
          <w:vertAlign w:val="superscript"/>
        </w:rPr>
        <w:t>2</w:t>
      </w:r>
      <w:r>
        <w:fldChar w:fldCharType="end"/>
      </w:r>
      <w:r>
        <w:rPr>
          <w:rFonts w:eastAsiaTheme="minorEastAsia"/>
        </w:rPr>
        <w:t xml:space="preserve"> to fit </w:t>
      </w:r>
      <w:r w:rsidR="009D5CA2">
        <w:rPr>
          <w:rFonts w:eastAsiaTheme="minorEastAsia"/>
        </w:rPr>
        <w:t>the above model to our dataset, estimating</w:t>
      </w:r>
      <w:r w:rsidR="005D61FA">
        <w:rPr>
          <w:rFonts w:eastAsiaTheme="minorEastAsia"/>
        </w:rPr>
        <w:t xml:space="preserve"> 40</w:t>
      </w:r>
      <w:r w:rsidR="009D5CA2">
        <w:rPr>
          <w:rFonts w:eastAsiaTheme="minorEastAsia"/>
        </w:rPr>
        <w:t xml:space="preserve"> </w:t>
      </w:r>
      <m:oMath>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t-τ</m:t>
            </m:r>
          </m:e>
        </m:d>
      </m:oMath>
      <w:r w:rsidR="009D5CA2" w:rsidRPr="005D61FA">
        <w:rPr>
          <w:rFonts w:eastAsiaTheme="minorEastAsia"/>
        </w:rPr>
        <w:t>,</w:t>
      </w:r>
      <w:r w:rsidR="009D5CA2">
        <w:rPr>
          <w:rFonts w:eastAsiaTheme="minorEastAsia"/>
        </w:rPr>
        <w:t xml:space="preserve"> one for each year from 1981-2020, beginning in the birth year</w:t>
      </w:r>
      <w:r w:rsidR="005D61FA">
        <w:rPr>
          <w:rFonts w:eastAsiaTheme="minorEastAsia"/>
        </w:rPr>
        <w:t xml:space="preserve"> (1981)</w:t>
      </w:r>
      <w:r w:rsidR="009D5CA2">
        <w:rPr>
          <w:rFonts w:eastAsiaTheme="minorEastAsia"/>
        </w:rPr>
        <w:t xml:space="preserve"> of the oldest individual </w:t>
      </w:r>
      <w:r w:rsidR="005D61FA">
        <w:rPr>
          <w:rFonts w:eastAsiaTheme="minorEastAsia"/>
        </w:rPr>
        <w:t>(22 years)</w:t>
      </w:r>
      <w:r w:rsidR="009D5CA2">
        <w:rPr>
          <w:rFonts w:eastAsiaTheme="minorEastAsia"/>
        </w:rPr>
        <w:t xml:space="preserve"> in the first year (2002) of the dataset</w:t>
      </w:r>
      <w:r w:rsidR="005D61FA">
        <w:rPr>
          <w:rFonts w:eastAsiaTheme="minorEastAsia"/>
        </w:rPr>
        <w:t xml:space="preserve"> and extending through the last year of data</w:t>
      </w:r>
      <w:r w:rsidR="009D5CA2">
        <w:rPr>
          <w:rFonts w:eastAsiaTheme="minorEastAsia"/>
        </w:rPr>
        <w:t>. Again</w:t>
      </w:r>
      <w:r w:rsidR="009D5CA2" w:rsidRPr="005D61FA">
        <w:rPr>
          <w:rFonts w:eastAsiaTheme="minorEastAsia"/>
          <w:color w:val="000000" w:themeColor="text1"/>
        </w:rPr>
        <w:t>, following Cummings et al. 200</w:t>
      </w:r>
      <w:r w:rsidR="009D5CA2" w:rsidRPr="005D61FA">
        <w:rPr>
          <w:color w:val="000000" w:themeColor="text1"/>
        </w:rPr>
        <w:t>9</w:t>
      </w:r>
      <w:r w:rsidR="009D5CA2" w:rsidRPr="005D61FA">
        <w:rPr>
          <w:color w:val="000000" w:themeColor="text1"/>
        </w:rPr>
        <w:fldChar w:fldCharType="begin"/>
      </w:r>
      <w:r w:rsidR="00057828" w:rsidRPr="005D61FA">
        <w:rPr>
          <w:color w:val="000000" w:themeColor="text1"/>
        </w:rPr>
        <w:instrText xml:space="preserve"> ADDIN ZOTERO_ITEM CSL_CITATION {"citationID":"YJDSitH6","properties":{"formattedCitation":"\\super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009D5CA2" w:rsidRPr="005D61FA">
        <w:rPr>
          <w:color w:val="000000" w:themeColor="text1"/>
        </w:rPr>
        <w:fldChar w:fldCharType="separate"/>
      </w:r>
      <w:r w:rsidR="009D5CA2" w:rsidRPr="005D61FA">
        <w:rPr>
          <w:rFonts w:ascii="Calibri" w:cs="Calibri"/>
          <w:color w:val="000000" w:themeColor="text1"/>
          <w:kern w:val="0"/>
          <w:vertAlign w:val="superscript"/>
        </w:rPr>
        <w:t>2</w:t>
      </w:r>
      <w:r w:rsidR="009D5CA2" w:rsidRPr="005D61FA">
        <w:rPr>
          <w:color w:val="000000" w:themeColor="text1"/>
        </w:rPr>
        <w:fldChar w:fldCharType="end"/>
      </w:r>
      <w:r w:rsidR="009D5CA2" w:rsidRPr="005D61FA">
        <w:rPr>
          <w:color w:val="000000" w:themeColor="text1"/>
        </w:rPr>
        <w:t>,</w:t>
      </w:r>
      <w:r w:rsidR="009D5CA2" w:rsidRPr="005D61FA">
        <w:rPr>
          <w:rFonts w:eastAsiaTheme="minorEastAsia"/>
          <w:color w:val="000000" w:themeColor="text1"/>
        </w:rPr>
        <w:t xml:space="preserve"> we </w:t>
      </w:r>
      <w:r w:rsidR="005D61FA" w:rsidRPr="005D61FA">
        <w:rPr>
          <w:rFonts w:eastAsiaTheme="minorEastAsia"/>
          <w:color w:val="000000" w:themeColor="text1"/>
        </w:rPr>
        <w:t>subsequently</w:t>
      </w:r>
      <w:r w:rsidR="009D5CA2" w:rsidRPr="005D61FA">
        <w:rPr>
          <w:rFonts w:eastAsiaTheme="minorEastAsia"/>
          <w:color w:val="000000" w:themeColor="text1"/>
        </w:rPr>
        <w:t xml:space="preserve"> estimated </w:t>
      </w:r>
      <w:r w:rsidR="005D61FA" w:rsidRPr="005D61FA">
        <w:rPr>
          <w:rFonts w:eastAsiaTheme="minorEastAsia"/>
          <w:color w:val="000000" w:themeColor="text1"/>
        </w:rPr>
        <w:t xml:space="preserve">40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t-τ</m:t>
            </m:r>
          </m:e>
        </m:d>
      </m:oMath>
      <w:r w:rsidR="009D5CA2" w:rsidRPr="005D61FA">
        <w:rPr>
          <w:rFonts w:eastAsiaTheme="minorEastAsia"/>
          <w:color w:val="000000" w:themeColor="text1"/>
        </w:rPr>
        <w:t xml:space="preserve"> </w:t>
      </w:r>
      <w:r w:rsidR="005D61FA" w:rsidRPr="005D61FA">
        <w:rPr>
          <w:rFonts w:eastAsiaTheme="minorEastAsia"/>
          <w:color w:val="000000" w:themeColor="text1"/>
        </w:rPr>
        <w:t xml:space="preserve">paired with </w:t>
      </w:r>
      <w:r w:rsidR="009D5CA2" w:rsidRPr="005D61FA">
        <w:rPr>
          <w:rFonts w:eastAsiaTheme="minorEastAsia"/>
          <w:color w:val="000000" w:themeColor="text1"/>
        </w:rPr>
        <w:t xml:space="preserve">10 age-specific variations on </w:t>
      </w:r>
      <w:r w:rsidR="005D61FA" w:rsidRPr="005D61FA">
        <w:rPr>
          <w:rFonts w:eastAsiaTheme="minorEastAsia"/>
          <w:color w:val="000000" w:themeColor="text1"/>
        </w:rPr>
        <w:t xml:space="preserve">the annual </w:t>
      </w:r>
      <m:oMath>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t-τ</m:t>
            </m:r>
          </m:e>
        </m:d>
        <m:r>
          <w:rPr>
            <w:rFonts w:ascii="Cambria Math" w:hAnsi="Cambria Math"/>
            <w:color w:val="000000" w:themeColor="text1"/>
          </w:rPr>
          <m:t xml:space="preserve"> </m:t>
        </m:r>
      </m:oMath>
      <w:r w:rsidR="009D5CA2" w:rsidRPr="005D61FA">
        <w:rPr>
          <w:rFonts w:eastAsiaTheme="minorEastAsia"/>
          <w:color w:val="000000" w:themeColor="text1"/>
        </w:rPr>
        <w:t>which were shared across all provinces and years.</w:t>
      </w:r>
    </w:p>
    <w:p w14:paraId="48213E18" w14:textId="77777777" w:rsidR="00F86356" w:rsidRDefault="00F86356" w:rsidP="009D5CA2">
      <w:pPr>
        <w:rPr>
          <w:i/>
          <w:iCs/>
        </w:rPr>
      </w:pPr>
    </w:p>
    <w:p w14:paraId="511D3CBB" w14:textId="14F9A450" w:rsidR="009D5CA2" w:rsidRPr="00377D8B" w:rsidRDefault="009D5CA2" w:rsidP="009D5CA2">
      <w:pPr>
        <w:rPr>
          <w:i/>
          <w:iCs/>
        </w:rPr>
      </w:pPr>
      <w:r>
        <w:rPr>
          <w:i/>
          <w:iCs/>
        </w:rPr>
        <w:t xml:space="preserve">2. </w:t>
      </w:r>
      <w:proofErr w:type="gramStart"/>
      <w:r w:rsidRPr="00377D8B">
        <w:rPr>
          <w:i/>
          <w:iCs/>
        </w:rPr>
        <w:t>Multi-typic</w:t>
      </w:r>
      <w:proofErr w:type="gramEnd"/>
      <w:r w:rsidRPr="00377D8B">
        <w:rPr>
          <w:i/>
          <w:iCs/>
        </w:rPr>
        <w:t xml:space="preserve"> exposures with </w:t>
      </w:r>
      <w:r>
        <w:rPr>
          <w:i/>
          <w:iCs/>
        </w:rPr>
        <w:t>waning</w:t>
      </w:r>
      <w:r w:rsidRPr="00377D8B">
        <w:rPr>
          <w:i/>
          <w:iCs/>
        </w:rPr>
        <w:t xml:space="preserve"> immunity</w:t>
      </w:r>
    </w:p>
    <w:p w14:paraId="3D3C65E1" w14:textId="77777777" w:rsidR="009D5CA2" w:rsidRDefault="009D5CA2" w:rsidP="004521B8">
      <w:pPr>
        <w:rPr>
          <w:rFonts w:eastAsiaTheme="minorEastAsia"/>
        </w:rPr>
      </w:pPr>
    </w:p>
    <w:p w14:paraId="3BB69D7E" w14:textId="1D1C16A8" w:rsidR="009D5CA2" w:rsidRDefault="009D5CA2" w:rsidP="004521B8">
      <w:r>
        <w:rPr>
          <w:rFonts w:eastAsiaTheme="minorEastAsia"/>
        </w:rPr>
        <w:t>Because we observed a sharp increase in the number of dengue cases reported in older (</w:t>
      </w:r>
      <w:r w:rsidR="008B3B49">
        <w:rPr>
          <w:rFonts w:eastAsiaTheme="minorEastAsia"/>
        </w:rPr>
        <w:t>3</w:t>
      </w:r>
      <w:r>
        <w:rPr>
          <w:rFonts w:eastAsiaTheme="minorEastAsia"/>
        </w:rPr>
        <w:t xml:space="preserve">0+ years) individuals in the later years of our dataset, we next extended the model presented in </w:t>
      </w:r>
      <w:r>
        <w:t>Ferguson et al. 1999</w:t>
      </w:r>
      <w:r>
        <w:fldChar w:fldCharType="begin"/>
      </w:r>
      <w:r w:rsidR="00057828">
        <w:instrText xml:space="preserve"> ADDIN ZOTERO_ITEM CSL_CITATION {"citationID":"LZ49ptWn","properties":{"formattedCitation":"\\super 1\\nosupersub{}","plainCitation":"1","noteIndex":0},"citationItems":[{"id":23874,"uris":["http://zotero.org/users/9739219/items/H7HITTEV"],"itemData":{"id":23874,"type":"article-journal","abstract":"The relationship between infection with the four major serotypes of dengue virus and the occurrence of di¡erent forms of disease is complex and not fully understood. Interpreting longitudinal records of the incidence of serious disease to gain insight into the transmission dynamics and epidemiology of the virus is therefore complicated. Since age re£ects duration of exposure, age-strati¢ed, strain-speci¢c serological surveys carried out at one point in time, or over a short time interval, can potentially provide a rich source of information on longitudinal patterns. This paper describes the development and application (to data collected in Thailand) of statistically rigorous methods designed to estimate time-varying, strain-speci¢c forces of infection, and thus basic reproduction numbers, from cross-sectional serological data. The analyses provide support for the hypothesis that antibody-dependent enhancement of transmission in£uences observed epidemiological pattern. Age-strati¢ed serological data also reveal evidence of a propensity for the annual incidence of infection to oscillate over time with a frequency of several years. The latter observation is consistent with the predictions of simple mathematical models of the transmission dynamics of the virus. The estimates of the basic reproduction numbers obtained are similar in magnitude for each dengue serotype, being in the range of four to six. Such values are higher than those obtained from earlier analyses, and the implications of this for dengue control are discussed.","container-title":"Proceedings of the Royal Society B","page":"757-768","title":"Transmission dynamics and epidemiology of dengue: insights from age-stratied sero-prevalence surveys","volume":"354","author":[{"family":"Ferguson","given":"Neil M"},{"family":"Donnelly","given":"Christl A"},{"family":"Anderson","given":"Roy M"}],"issued":{"date-parts":[["1999"]]}}}],"schema":"https://github.com/citation-style-language/schema/raw/master/csl-citation.json"} </w:instrText>
      </w:r>
      <w:r>
        <w:fldChar w:fldCharType="separate"/>
      </w:r>
      <w:r w:rsidRPr="00377D8B">
        <w:rPr>
          <w:rFonts w:ascii="Calibri" w:cs="Calibri"/>
          <w:kern w:val="0"/>
          <w:vertAlign w:val="superscript"/>
        </w:rPr>
        <w:t>1</w:t>
      </w:r>
      <w:r>
        <w:fldChar w:fldCharType="end"/>
      </w:r>
      <w:r>
        <w:t xml:space="preserve"> to </w:t>
      </w:r>
      <w:r w:rsidR="00F86356">
        <w:t xml:space="preserve">include </w:t>
      </w:r>
      <w:r>
        <w:t>a slow rate of waning immunity</w:t>
      </w:r>
      <w:r w:rsidR="00EB22AD">
        <w:t>, which allowed for re-infection with the same serotype</w:t>
      </w:r>
      <w:r w:rsidR="00F86356">
        <w:t xml:space="preserve"> </w:t>
      </w:r>
      <m:oMath>
        <m:r>
          <w:rPr>
            <w:rFonts w:ascii="Cambria Math" w:hAnsi="Cambria Math"/>
          </w:rPr>
          <m:t>(i)</m:t>
        </m:r>
      </m:oMath>
      <w:r w:rsidR="00EB22AD">
        <w:t xml:space="preserve"> in later age classes</w:t>
      </w:r>
      <w:r>
        <w:t>.</w:t>
      </w:r>
    </w:p>
    <w:p w14:paraId="040ABD73" w14:textId="77777777" w:rsidR="009D5CA2" w:rsidRDefault="009D5CA2" w:rsidP="004521B8"/>
    <w:p w14:paraId="4DC21D50" w14:textId="37CADFEE" w:rsidR="009D5CA2" w:rsidRDefault="009D5CA2" w:rsidP="004521B8">
      <w:r>
        <w:t>We express</w:t>
      </w:r>
      <w:r w:rsidR="00F86356">
        <w:t>ed</w:t>
      </w:r>
      <w:r>
        <w:t xml:space="preserve"> </w:t>
      </w:r>
      <w:r w:rsidR="00EB22AD">
        <w:t xml:space="preserve">the first two terms in </w:t>
      </w:r>
      <w:r>
        <w:t>our system of differential equations as:</w:t>
      </w:r>
    </w:p>
    <w:p w14:paraId="35678260" w14:textId="77777777" w:rsidR="00EB22AD" w:rsidRDefault="00EB22AD" w:rsidP="004521B8"/>
    <w:commentRangeStart w:id="9"/>
    <w:commentRangeStart w:id="10"/>
    <w:commentRangeStart w:id="11"/>
    <w:commentRangeStart w:id="12"/>
    <w:p w14:paraId="44662F32" w14:textId="4289D2EF" w:rsidR="009D5CA2" w:rsidRDefault="00000000" w:rsidP="004521B8">
      <w:pPr>
        <w:rPr>
          <w:rFonts w:eastAsiaTheme="minorEastAsia"/>
        </w:rPr>
      </w:pPr>
      <m:oMath>
        <m:f>
          <m:fPr>
            <m:ctrlPr>
              <w:rPr>
                <w:rFonts w:ascii="Cambria Math" w:hAnsi="Cambria Math"/>
                <w:i/>
              </w:rPr>
            </m:ctrlPr>
          </m:fPr>
          <m:num>
            <m:r>
              <w:rPr>
                <w:rFonts w:ascii="Cambria Math" w:hAnsi="Cambria Math"/>
              </w:rPr>
              <m:t>dx(a,t)</m:t>
            </m:r>
          </m:num>
          <m:den>
            <m:r>
              <w:rPr>
                <w:rFonts w:ascii="Cambria Math" w:hAnsi="Cambria Math"/>
              </w:rPr>
              <m:t>dt</m:t>
            </m:r>
          </m:den>
        </m:f>
        <w:commentRangeEnd w:id="9"/>
        <m:r>
          <m:rPr>
            <m:sty m:val="p"/>
          </m:rPr>
          <w:rPr>
            <w:rStyle w:val="CommentReference"/>
          </w:rPr>
          <w:commentReference w:id="9"/>
        </m:r>
        <w:commentRangeEnd w:id="10"/>
        <m:r>
          <m:rPr>
            <m:sty m:val="p"/>
          </m:rPr>
          <w:rPr>
            <w:rStyle w:val="CommentReference"/>
          </w:rPr>
          <w:commentReference w:id="10"/>
        </m:r>
        <w:commentRangeEnd w:id="11"/>
        <m:r>
          <m:rPr>
            <m:sty m:val="p"/>
          </m:rPr>
          <w:rPr>
            <w:rStyle w:val="CommentReference"/>
          </w:rPr>
          <w:commentReference w:id="11"/>
        </m:r>
        <w:commentRangeEnd w:id="12"/>
        <m:r>
          <m:rPr>
            <m:sty m:val="p"/>
          </m:rPr>
          <w:rPr>
            <w:rStyle w:val="CommentReference"/>
          </w:rPr>
          <w:commentReference w:id="12"/>
        </m:r>
        <m:r>
          <w:rPr>
            <w:rFonts w:ascii="Cambria Math" w:hAnsi="Cambria Math"/>
          </w:rPr>
          <m:t>=-x</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(a,t-a)</m:t>
            </m:r>
          </m:e>
        </m:nary>
      </m:oMath>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8E165F">
        <w:rPr>
          <w:rFonts w:eastAsiaTheme="minorEastAsia"/>
        </w:rPr>
        <w:tab/>
      </w:r>
      <w:r w:rsidR="00EB22AD">
        <w:rPr>
          <w:rFonts w:eastAsiaTheme="minorEastAsia"/>
        </w:rPr>
        <w:t>(6)</w:t>
      </w:r>
    </w:p>
    <w:p w14:paraId="5156356B" w14:textId="77777777" w:rsidR="00EB22AD" w:rsidRDefault="00EB22AD" w:rsidP="004521B8"/>
    <w:p w14:paraId="571038D1" w14:textId="0DB35741" w:rsidR="00EB22AD" w:rsidRPr="00EB22AD" w:rsidRDefault="00000000" w:rsidP="00EB22AD">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(a,t)</m:t>
            </m:r>
          </m:num>
          <m:den>
            <m:r>
              <w:rPr>
                <w:rFonts w:ascii="Cambria Math" w:hAnsi="Cambria Math"/>
              </w:rPr>
              <m:t>dt</m:t>
            </m:r>
          </m:den>
        </m:f>
        <m:r>
          <w:rPr>
            <w:rFonts w:ascii="Cambria Math" w:hAnsi="Cambria Math"/>
          </w:rPr>
          <m:t>=x</m:t>
        </m:r>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(a,t-a)</m:t>
            </m:r>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k≠i</m:t>
            </m:r>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a,t-a</m:t>
                </m:r>
              </m:e>
            </m:d>
          </m:e>
        </m:nary>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σz</m:t>
            </m:r>
          </m:e>
          <m:sub>
            <m:r>
              <w:rPr>
                <w:rFonts w:ascii="Cambria Math" w:eastAsiaTheme="minorEastAsia" w:hAnsi="Cambria Math"/>
              </w:rPr>
              <m:t>**</m:t>
            </m:r>
          </m:sub>
        </m:sSub>
      </m:oMath>
      <w:r w:rsidR="00EB22AD">
        <w:rPr>
          <w:rFonts w:eastAsiaTheme="minorEastAsia"/>
        </w:rPr>
        <w:t xml:space="preserve"> </w:t>
      </w:r>
      <w:r w:rsidR="00EB22AD">
        <w:rPr>
          <w:rFonts w:eastAsiaTheme="minorEastAsia"/>
        </w:rPr>
        <w:tab/>
      </w:r>
      <w:r w:rsidR="00EB22AD">
        <w:rPr>
          <w:rFonts w:eastAsiaTheme="minorEastAsia"/>
        </w:rPr>
        <w:tab/>
      </w:r>
      <w:r w:rsidR="00EB22AD">
        <w:rPr>
          <w:rFonts w:eastAsiaTheme="minorEastAsia"/>
        </w:rPr>
        <w:tab/>
      </w:r>
      <w:r w:rsidR="00EB22AD">
        <w:rPr>
          <w:rFonts w:eastAsiaTheme="minorEastAsia"/>
        </w:rPr>
        <w:tab/>
      </w:r>
      <w:r w:rsidR="003A085C">
        <w:rPr>
          <w:rFonts w:eastAsiaTheme="minorEastAsia"/>
        </w:rPr>
        <w:tab/>
      </w:r>
      <w:r w:rsidR="00EB22AD">
        <w:rPr>
          <w:rFonts w:eastAsiaTheme="minorEastAsia"/>
        </w:rPr>
        <w:t xml:space="preserve">(7) </w:t>
      </w:r>
    </w:p>
    <w:p w14:paraId="0533B299" w14:textId="77777777" w:rsidR="009D5CA2" w:rsidRDefault="009D5CA2" w:rsidP="004521B8"/>
    <w:p w14:paraId="1DBE6A03" w14:textId="58CE229D" w:rsidR="00463E8A" w:rsidRDefault="008E165F" w:rsidP="004521B8">
      <w:pPr>
        <w:rPr>
          <w:rFonts w:eastAsiaTheme="minorEastAsia"/>
        </w:rPr>
      </w:pPr>
      <w:r>
        <w:rPr>
          <w:rFonts w:eastAsiaTheme="minorEastAsia"/>
        </w:rPr>
        <w:t>w</w:t>
      </w:r>
      <w:r w:rsidR="00EB22AD">
        <w:rPr>
          <w:rFonts w:eastAsiaTheme="minorEastAsia"/>
        </w:rPr>
        <w:t>here</w:t>
      </w:r>
      <w:r w:rsidR="00DF6A4A">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(a,t)</m:t>
        </m:r>
      </m:oMath>
      <w:r w:rsidR="00DF6A4A">
        <w:rPr>
          <w:rFonts w:eastAsiaTheme="minorEastAsia"/>
        </w:rPr>
        <w:t xml:space="preserve"> represents the proportion of individuals</w:t>
      </w:r>
      <w:r w:rsidR="000D1879">
        <w:rPr>
          <w:rFonts w:eastAsiaTheme="minorEastAsia"/>
        </w:rPr>
        <w:t xml:space="preserve"> </w:t>
      </w:r>
      <w:r w:rsidR="003A085C">
        <w:rPr>
          <w:rFonts w:eastAsiaTheme="minorEastAsia"/>
        </w:rPr>
        <w:t>that</w:t>
      </w:r>
      <w:r w:rsidR="000D1879">
        <w:rPr>
          <w:rFonts w:eastAsiaTheme="minorEastAsia"/>
        </w:rPr>
        <w:t xml:space="preserve"> demonstrate history of homotypic infection</w:t>
      </w:r>
      <w:r w:rsidR="003A085C">
        <w:rPr>
          <w:rFonts w:eastAsiaTheme="minorEastAsia"/>
        </w:rPr>
        <w:t xml:space="preserve"> with </w:t>
      </w:r>
      <w:r w:rsidR="00DE0386">
        <w:rPr>
          <w:rFonts w:eastAsiaTheme="minorEastAsia"/>
        </w:rPr>
        <w:t>single</w:t>
      </w:r>
      <w:r w:rsidR="00DF6A4A">
        <w:rPr>
          <w:rFonts w:eastAsiaTheme="minorEastAsia"/>
        </w:rPr>
        <w:t xml:space="preserve"> </w:t>
      </w:r>
      <w:r w:rsidR="00EA10DB">
        <w:rPr>
          <w:rFonts w:eastAsiaTheme="minorEastAsia"/>
        </w:rPr>
        <w:t xml:space="preserve">strain </w:t>
      </w:r>
      <m:oMath>
        <m:r>
          <w:rPr>
            <w:rFonts w:ascii="Cambria Math" w:eastAsiaTheme="minorEastAsia" w:hAnsi="Cambria Math"/>
          </w:rPr>
          <m:t>i</m:t>
        </m:r>
      </m:oMath>
      <w:r w:rsidR="00C7697E">
        <w:rPr>
          <w:rFonts w:eastAsiaTheme="minorEastAsia"/>
        </w:rPr>
        <w:t xml:space="preserve">. </w:t>
      </w:r>
      <w:r w:rsidR="00EA10DB">
        <w:rPr>
          <w:rFonts w:eastAsiaTheme="minorEastAsia"/>
        </w:rPr>
        <w:t xml:space="preserve"> </w:t>
      </w:r>
    </w:p>
    <w:p w14:paraId="6C021E49" w14:textId="77777777" w:rsidR="00463E8A" w:rsidRDefault="00463E8A" w:rsidP="004521B8">
      <w:pPr>
        <w:rPr>
          <w:rFonts w:eastAsiaTheme="minorEastAsia"/>
        </w:rPr>
      </w:pPr>
    </w:p>
    <w:p w14:paraId="79802CEA" w14:textId="7B8C7648" w:rsidR="00EB22AD" w:rsidRDefault="00EB22AD" w:rsidP="004521B8">
      <w:pPr>
        <w:rPr>
          <w:rFonts w:eastAsiaTheme="minorEastAsia"/>
        </w:rPr>
      </w:pPr>
      <w:r>
        <w:rPr>
          <w:rFonts w:eastAsiaTheme="minorEastAsia"/>
        </w:rPr>
        <w:t xml:space="preserve">From (6), we can then solve directly for </w:t>
      </w:r>
      <m:oMath>
        <m:r>
          <w:rPr>
            <w:rFonts w:ascii="Cambria Math" w:hAnsi="Cambria Math"/>
          </w:rPr>
          <m:t>x</m:t>
        </m:r>
        <m:d>
          <m:dPr>
            <m:ctrlPr>
              <w:rPr>
                <w:rFonts w:ascii="Cambria Math" w:hAnsi="Cambria Math"/>
                <w:i/>
              </w:rPr>
            </m:ctrlPr>
          </m:dPr>
          <m:e>
            <m:r>
              <w:rPr>
                <w:rFonts w:ascii="Cambria Math" w:hAnsi="Cambria Math"/>
              </w:rPr>
              <m:t>a,t</m:t>
            </m:r>
            <w:commentRangeStart w:id="13"/>
            <w:commentRangeStart w:id="14"/>
            <w:commentRangeEnd w:id="13"/>
            <m:r>
              <m:rPr>
                <m:sty m:val="p"/>
              </m:rPr>
              <w:rPr>
                <w:rStyle w:val="CommentReference"/>
              </w:rPr>
              <w:commentReference w:id="13"/>
            </m:r>
            <w:commentRangeEnd w:id="14"/>
            <m:r>
              <m:rPr>
                <m:sty m:val="p"/>
              </m:rPr>
              <w:rPr>
                <w:rStyle w:val="CommentReference"/>
              </w:rPr>
              <w:commentReference w:id="14"/>
            </m:r>
          </m:e>
        </m:d>
      </m:oMath>
      <w:r w:rsidR="00F86356">
        <w:rPr>
          <w:rFonts w:eastAsiaTheme="minorEastAsia"/>
        </w:rPr>
        <w:t xml:space="preserve">. </w:t>
      </w:r>
    </w:p>
    <w:p w14:paraId="78B0FC77" w14:textId="77777777" w:rsidR="00EB22AD" w:rsidRDefault="00EB22AD" w:rsidP="004521B8">
      <w:pPr>
        <w:rPr>
          <w:rFonts w:eastAsiaTheme="minorEastAsia"/>
        </w:rPr>
      </w:pPr>
    </w:p>
    <w:p w14:paraId="4EA1C37F" w14:textId="68AF7B62" w:rsidR="00463E8A" w:rsidRDefault="00463E8A" w:rsidP="004521B8">
      <w:pPr>
        <w:rPr>
          <w:rFonts w:eastAsiaTheme="minorEastAsia"/>
        </w:rPr>
      </w:pPr>
      <m:oMath>
        <m:r>
          <w:rPr>
            <w:rFonts w:ascii="Cambria Math" w:hAnsi="Cambria Math"/>
          </w:rPr>
          <m:t>x(a,t)=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(12</w:t>
      </w:r>
      <w:r w:rsidR="00AD1053">
        <w:rPr>
          <w:rFonts w:eastAsiaTheme="minorEastAsia"/>
        </w:rPr>
        <w:t>)</w:t>
      </w:r>
    </w:p>
    <w:p w14:paraId="37FFE0B7" w14:textId="77777777" w:rsidR="00AD1053" w:rsidRDefault="00AD1053" w:rsidP="004521B8">
      <w:pPr>
        <w:rPr>
          <w:rFonts w:eastAsiaTheme="minorEastAsia"/>
        </w:rPr>
      </w:pPr>
    </w:p>
    <w:p w14:paraId="73D2A48B" w14:textId="0B880D0B" w:rsidR="00AD1053" w:rsidRDefault="00AD1053" w:rsidP="004521B8">
      <w:pPr>
        <w:rPr>
          <w:rFonts w:eastAsiaTheme="minorEastAsia"/>
        </w:rPr>
      </w:pPr>
      <w:r>
        <w:rPr>
          <w:rFonts w:eastAsiaTheme="minorEastAsia"/>
        </w:rPr>
        <w:t xml:space="preserve">We can </w:t>
      </w:r>
      <w:r w:rsidR="00375BE1">
        <w:rPr>
          <w:rFonts w:eastAsiaTheme="minorEastAsia"/>
        </w:rPr>
        <w:t xml:space="preserve">then </w:t>
      </w:r>
      <w:r>
        <w:rPr>
          <w:rFonts w:eastAsiaTheme="minorEastAsia"/>
        </w:rPr>
        <w:t xml:space="preserve">solve for </w:t>
      </w:r>
      <m:oMath>
        <m:sSub>
          <m:sSubPr>
            <m:ctrlPr>
              <w:rPr>
                <w:rFonts w:ascii="Cambria Math" w:hAnsi="Cambria Math"/>
                <w:i/>
              </w:rPr>
            </m:ctrlPr>
          </m:sSubPr>
          <m:e>
            <m:r>
              <w:rPr>
                <w:rFonts w:ascii="Cambria Math" w:hAnsi="Cambria Math"/>
              </w:rPr>
              <m:t>C</m:t>
            </m:r>
          </m:e>
          <m:sub>
            <m:r>
              <w:rPr>
                <w:rFonts w:ascii="Cambria Math" w:hAnsi="Cambria Math"/>
              </w:rPr>
              <m:t>2</m:t>
            </m:r>
          </m:sub>
        </m:sSub>
      </m:oMath>
      <w:r>
        <w:rPr>
          <w:rFonts w:eastAsiaTheme="minorEastAsia"/>
        </w:rPr>
        <w:t xml:space="preserve"> </w:t>
      </w:r>
      <w:r w:rsidR="00375BE1">
        <w:rPr>
          <w:rFonts w:eastAsiaTheme="minorEastAsia"/>
        </w:rPr>
        <w:t xml:space="preserve">under </w:t>
      </w:r>
      <w:r>
        <w:rPr>
          <w:rFonts w:eastAsiaTheme="minorEastAsia"/>
        </w:rPr>
        <w:t xml:space="preserve">the assumption that the entire population is born susceptible, </w:t>
      </w:r>
      <m:oMath>
        <m:r>
          <w:rPr>
            <w:rFonts w:ascii="Cambria Math" w:hAnsi="Cambria Math"/>
          </w:rPr>
          <m:t>x(0)=1.</m:t>
        </m:r>
      </m:oMath>
      <w:r>
        <w:rPr>
          <w:rFonts w:eastAsiaTheme="minorEastAsia"/>
        </w:rPr>
        <w:t xml:space="preserve"> From this, we determine that </w:t>
      </w: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=1</m:t>
        </m:r>
      </m:oMath>
      <w:r>
        <w:rPr>
          <w:rFonts w:eastAsiaTheme="minorEastAsia"/>
        </w:rPr>
        <w:t>, revealing that the susceptible population is represented by the same expression previously shown for the system without waning immunity in equation 1 above:</w:t>
      </w:r>
    </w:p>
    <w:p w14:paraId="3B838B0B" w14:textId="77777777" w:rsidR="00AD1053" w:rsidRPr="00AD1053" w:rsidRDefault="00AD1053" w:rsidP="004521B8">
      <w:pPr>
        <w:rPr>
          <w:rFonts w:eastAsiaTheme="minorEastAsia"/>
        </w:rPr>
      </w:pPr>
    </w:p>
    <w:p w14:paraId="457CB00A" w14:textId="57282E42" w:rsidR="00AD1053" w:rsidRDefault="00AD1053" w:rsidP="004521B8">
      <w:pPr>
        <w:rPr>
          <w:rFonts w:eastAsiaTheme="minorEastAsia"/>
        </w:rPr>
      </w:pPr>
      <m:oMath>
        <m:r>
          <w:rPr>
            <w:rFonts w:ascii="Cambria Math" w:hAnsi="Cambria Math"/>
          </w:rPr>
          <m:t>x(a,t)=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nary>
                  <m:naryPr>
                    <m:chr m:val="∑"/>
                    <m:limLoc m:val="undOvr"/>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λ</m:t>
                        </m:r>
                      </m:e>
                      <m:sub>
                        <m:r>
                          <w:rPr>
                            <w:rFonts w:ascii="Cambria Math" w:hAnsi="Cambria Math"/>
                          </w:rPr>
                          <m:t>i</m:t>
                        </m:r>
                      </m:sub>
                    </m:sSub>
                    <m:d>
                      <m:dPr>
                        <m:ctrlPr>
                          <w:rPr>
                            <w:rFonts w:ascii="Cambria Math" w:hAnsi="Cambria Math"/>
                            <w:i/>
                          </w:rPr>
                        </m:ctrlPr>
                      </m:dPr>
                      <m:e>
                        <m:r>
                          <w:rPr>
                            <w:rFonts w:ascii="Cambria Math" w:hAnsi="Cambria Math"/>
                          </w:rPr>
                          <m:t>a-τ,t-τ</m:t>
                        </m:r>
                      </m:e>
                    </m:d>
                    <m:r>
                      <w:rPr>
                        <w:rFonts w:ascii="Cambria Math" w:hAnsi="Cambria Math"/>
                      </w:rPr>
                      <m:t>dτ</m:t>
                    </m:r>
                  </m:e>
                </m:nary>
              </m:e>
            </m:nary>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(13)</w:t>
      </w:r>
    </w:p>
    <w:p w14:paraId="73ED3878" w14:textId="77777777" w:rsidR="00AD1053" w:rsidRDefault="00AD1053" w:rsidP="004521B8">
      <w:pPr>
        <w:rPr>
          <w:rFonts w:eastAsiaTheme="minorEastAsia"/>
        </w:rPr>
      </w:pPr>
    </w:p>
    <w:p w14:paraId="7EF23060" w14:textId="344C60E1" w:rsidR="00057828" w:rsidRDefault="00057828" w:rsidP="004521B8">
      <w:pPr>
        <w:rPr>
          <w:rFonts w:eastAsiaTheme="minorEastAsia"/>
        </w:rPr>
      </w:pPr>
      <w:r>
        <w:rPr>
          <w:rFonts w:eastAsiaTheme="minorEastAsia"/>
        </w:rPr>
        <w:t>Following Cummings et al. 2009</w:t>
      </w:r>
      <w:r>
        <w:rPr>
          <w:rFonts w:eastAsiaTheme="minorEastAsia"/>
        </w:rPr>
        <w:fldChar w:fldCharType="begin"/>
      </w:r>
      <w:r>
        <w:rPr>
          <w:rFonts w:eastAsiaTheme="minorEastAsia"/>
        </w:rPr>
        <w:instrText xml:space="preserve"> ADDIN ZOTERO_ITEM CSL_CITATION {"citationID":"KKf0sUdH","properties":{"formattedCitation":"\\super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Pr>
          <w:rFonts w:eastAsiaTheme="minorEastAsia"/>
        </w:rPr>
        <w:fldChar w:fldCharType="separate"/>
      </w:r>
      <w:r w:rsidRPr="00057828">
        <w:rPr>
          <w:rFonts w:ascii="Calibri" w:cs="Calibri"/>
          <w:kern w:val="0"/>
          <w:vertAlign w:val="superscript"/>
        </w:rPr>
        <w:t>2</w:t>
      </w:r>
      <w:r>
        <w:rPr>
          <w:rFonts w:eastAsiaTheme="minorEastAsia"/>
        </w:rPr>
        <w:fldChar w:fldCharType="end"/>
      </w:r>
      <w:r>
        <w:rPr>
          <w:rFonts w:eastAsiaTheme="minorEastAsia"/>
        </w:rPr>
        <w:t xml:space="preserve"> and using Cambodia data which lack serotype-specific specifications, we can estimate the mean FOI per serotype, assuming</w:t>
      </w:r>
      <w:r w:rsidR="00A51F90">
        <w:rPr>
          <w:rFonts w:eastAsiaTheme="minorEastAsia"/>
        </w:rPr>
        <w:t xml:space="preserve"> </w:t>
      </w:r>
      <m:oMath>
        <m:r>
          <w:rPr>
            <w:rFonts w:ascii="Cambria Math" w:eastAsiaTheme="minorEastAsia" w:hAnsi="Cambria Math"/>
          </w:rPr>
          <m:t>N</m:t>
        </m:r>
      </m:oMath>
      <w:r>
        <w:rPr>
          <w:rFonts w:eastAsiaTheme="minorEastAsia"/>
        </w:rPr>
        <w:t xml:space="preserve"> circulating serotypes in our system:</w:t>
      </w:r>
    </w:p>
    <w:p w14:paraId="30070926" w14:textId="769C15BF" w:rsidR="00057828" w:rsidRDefault="00057828" w:rsidP="00057828">
      <w:pPr>
        <w:rPr>
          <w:rFonts w:eastAsiaTheme="minorEastAsia"/>
        </w:rPr>
      </w:pPr>
      <m:oMath>
        <m:r>
          <w:rPr>
            <w:rFonts w:ascii="Cambria Math" w:hAnsi="Cambria Math"/>
          </w:rPr>
          <m:t>x(a,t)=</m:t>
        </m:r>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commentRangeStart w:id="15"/>
      <w:commentRangeEnd w:id="15"/>
      <w:r w:rsidR="00AA57D1">
        <w:rPr>
          <w:rStyle w:val="CommentReference"/>
        </w:rPr>
        <w:commentReference w:id="15"/>
      </w:r>
      <w:r>
        <w:rPr>
          <w:rFonts w:eastAsiaTheme="minorEastAsia"/>
        </w:rPr>
        <w:tab/>
      </w:r>
      <w:r>
        <w:rPr>
          <w:rFonts w:eastAsiaTheme="minorEastAsia"/>
        </w:rPr>
        <w:tab/>
      </w:r>
      <w:r>
        <w:rPr>
          <w:rFonts w:eastAsiaTheme="minorEastAsia"/>
        </w:rPr>
        <w:tab/>
      </w:r>
      <w:r>
        <w:rPr>
          <w:rFonts w:eastAsiaTheme="minorEastAsia"/>
        </w:rPr>
        <w:tab/>
        <w:t>(14)</w:t>
      </w:r>
    </w:p>
    <w:p w14:paraId="22B3F112" w14:textId="77777777" w:rsidR="00057828" w:rsidRDefault="00057828" w:rsidP="004521B8">
      <w:pPr>
        <w:rPr>
          <w:rFonts w:eastAsiaTheme="minorEastAsia"/>
        </w:rPr>
      </w:pPr>
    </w:p>
    <w:p w14:paraId="6D5E982B" w14:textId="30FA3B43" w:rsidR="00375BE1" w:rsidRDefault="00AD1053" w:rsidP="004521B8">
      <w:pPr>
        <w:rPr>
          <w:rFonts w:eastAsiaTheme="minorEastAsia"/>
        </w:rPr>
      </w:pPr>
      <w:r>
        <w:rPr>
          <w:rFonts w:eastAsiaTheme="minorEastAsia"/>
        </w:rPr>
        <w:lastRenderedPageBreak/>
        <w:t xml:space="preserve">Next, we can solve for </w:t>
      </w:r>
      <w:r w:rsidR="00375BE1">
        <w:rPr>
          <w:rFonts w:eastAsiaTheme="minorEastAsia"/>
        </w:rPr>
        <w:t>the population of individuals exposed to a single serotype (</w:t>
      </w:r>
      <m:oMath>
        <m:r>
          <w:rPr>
            <w:rFonts w:ascii="Cambria Math" w:hAnsi="Cambria Math"/>
          </w:rPr>
          <m:t>i</m:t>
        </m:r>
      </m:oMath>
      <w:r w:rsidR="00375BE1">
        <w:rPr>
          <w:rFonts w:eastAsiaTheme="minorEastAsia"/>
        </w:rPr>
        <w:t>) but remaining susceptible to all other serotypes in the system. From equation (7), we show our work to achieve this solution</w:t>
      </w:r>
      <w:r w:rsidR="003C6A25">
        <w:rPr>
          <w:rFonts w:eastAsiaTheme="minorEastAsia"/>
        </w:rPr>
        <w:t xml:space="preserve"> (</w:t>
      </w:r>
      <w:commentRangeStart w:id="16"/>
      <w:r w:rsidR="003C6A25" w:rsidRPr="005D61FA">
        <w:rPr>
          <w:rFonts w:eastAsiaTheme="minorEastAsia"/>
          <w:i/>
          <w:iCs/>
          <w:color w:val="1F4E79" w:themeColor="accent5" w:themeShade="80"/>
        </w:rPr>
        <w:t>blue text indicates notes to guide the analysis</w:t>
      </w:r>
      <w:commentRangeEnd w:id="16"/>
      <w:r w:rsidR="00057828" w:rsidRPr="005D61FA">
        <w:rPr>
          <w:rStyle w:val="CommentReference"/>
          <w:color w:val="1F4E79" w:themeColor="accent5" w:themeShade="80"/>
        </w:rPr>
        <w:commentReference w:id="16"/>
      </w:r>
      <w:r w:rsidR="003C6A25">
        <w:rPr>
          <w:rFonts w:eastAsiaTheme="minorEastAsia"/>
        </w:rPr>
        <w:t>)</w:t>
      </w:r>
      <w:r w:rsidR="00375BE1">
        <w:rPr>
          <w:rFonts w:eastAsiaTheme="minorEastAsia"/>
        </w:rPr>
        <w:t>:</w:t>
      </w:r>
    </w:p>
    <w:p w14:paraId="2601CD1B" w14:textId="77777777" w:rsidR="00375BE1" w:rsidRDefault="00375BE1" w:rsidP="004521B8">
      <w:pPr>
        <w:rPr>
          <w:rFonts w:eastAsiaTheme="minorEastAsia"/>
        </w:rPr>
      </w:pPr>
    </w:p>
    <w:p w14:paraId="2C9DD88D" w14:textId="4A6493F6" w:rsidR="003C6A25" w:rsidRPr="00057828" w:rsidRDefault="003C6A25" w:rsidP="004521B8">
      <w:pPr>
        <w:rPr>
          <w:rFonts w:eastAsiaTheme="minorEastAsia"/>
          <w:i/>
          <w:color w:val="002060"/>
        </w:rPr>
      </w:pPr>
      <w:r w:rsidRPr="005D61FA">
        <w:rPr>
          <w:rFonts w:eastAsiaTheme="minorEastAsia"/>
          <w:i/>
          <w:iCs/>
          <w:color w:val="1F4E79" w:themeColor="accent5" w:themeShade="80"/>
        </w:rPr>
        <w:t xml:space="preserve">First, replace </w:t>
      </w:r>
      <m:oMath>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m:t>
            </m:r>
          </m:sub>
        </m:sSub>
      </m:oMath>
      <w:r w:rsidRPr="005D61FA">
        <w:rPr>
          <w:rFonts w:eastAsiaTheme="minorEastAsia"/>
          <w:i/>
          <w:color w:val="1F4E79" w:themeColor="accent5" w:themeShade="80"/>
        </w:rPr>
        <w:t xml:space="preserve"> with </w:t>
      </w:r>
      <m:oMath>
        <m:r>
          <w:rPr>
            <w:rFonts w:ascii="Cambria Math" w:eastAsiaTheme="minorEastAsia" w:hAnsi="Cambria Math"/>
            <w:color w:val="1F4E79" w:themeColor="accent5" w:themeShade="80"/>
          </w:rPr>
          <m:t>(1-x-</m:t>
        </m:r>
        <w:commentRangeStart w:id="17"/>
        <w:commentRangeStart w:id="18"/>
        <m:nary>
          <m:naryPr>
            <m:chr m:val="∑"/>
            <m:limLoc m:val="undOvr"/>
            <m:supHide m:val="1"/>
            <m:ctrlPr>
              <w:rPr>
                <w:rFonts w:ascii="Cambria Math" w:eastAsiaTheme="minorEastAsia" w:hAnsi="Cambria Math"/>
                <w:i/>
                <w:color w:val="1F4E79" w:themeColor="accent5" w:themeShade="80"/>
              </w:rPr>
            </m:ctrlPr>
          </m:naryPr>
          <m:sub>
            <m:r>
              <w:rPr>
                <w:rFonts w:ascii="Cambria Math" w:eastAsiaTheme="minorEastAsia" w:hAnsi="Cambria Math"/>
                <w:color w:val="1F4E79" w:themeColor="accent5" w:themeShade="80"/>
              </w:rPr>
              <m:t>i</m:t>
            </m:r>
          </m:sub>
          <m:sup/>
          <m:e>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i</m:t>
                </m:r>
              </m:sub>
            </m:sSub>
          </m:e>
        </m:nary>
        <w:commentRangeEnd w:id="17"/>
        <m:r>
          <m:rPr>
            <m:sty m:val="p"/>
          </m:rPr>
          <w:rPr>
            <w:rStyle w:val="CommentReference"/>
            <w:color w:val="1F4E79" w:themeColor="accent5" w:themeShade="80"/>
          </w:rPr>
          <w:commentReference w:id="17"/>
        </m:r>
        <w:commentRangeEnd w:id="18"/>
        <m:r>
          <m:rPr>
            <m:sty m:val="p"/>
          </m:rPr>
          <w:rPr>
            <w:rStyle w:val="CommentReference"/>
            <w:color w:val="1F4E79" w:themeColor="accent5" w:themeShade="80"/>
          </w:rPr>
          <w:commentReference w:id="18"/>
        </m:r>
        <m:r>
          <w:rPr>
            <w:rFonts w:ascii="Cambria Math" w:eastAsiaTheme="minorEastAsia" w:hAnsi="Cambria Math"/>
            <w:color w:val="1F4E79" w:themeColor="accent5" w:themeShade="80"/>
          </w:rPr>
          <m:t>)</m:t>
        </m:r>
      </m:oMath>
      <w:r w:rsidR="009416BA" w:rsidRPr="005D61FA">
        <w:rPr>
          <w:rFonts w:eastAsiaTheme="minorEastAsia"/>
          <w:i/>
          <w:color w:val="1F4E79" w:themeColor="accent5" w:themeShade="80"/>
        </w:rPr>
        <w:t>.</w:t>
      </w:r>
      <w:r w:rsidR="009416BA">
        <w:rPr>
          <w:rFonts w:eastAsiaTheme="minorEastAsia"/>
          <w:i/>
          <w:color w:val="002060"/>
        </w:rPr>
        <w:t xml:space="preserve"> </w:t>
      </w:r>
    </w:p>
    <w:p w14:paraId="477BB3B3" w14:textId="718D3C57" w:rsidR="00057828" w:rsidRPr="00057828" w:rsidRDefault="00000000" w:rsidP="00057828">
      <w:pPr>
        <w:rPr>
          <w:rFonts w:eastAsiaTheme="minorEastAsia"/>
          <w:color w:val="000000" w:themeColor="text1"/>
        </w:rPr>
      </w:pPr>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r>
              <w:rPr>
                <w:rFonts w:ascii="Cambria Math" w:hAnsi="Cambria Math"/>
                <w:color w:val="000000" w:themeColor="text1"/>
              </w:rPr>
              <m:t>(a,t)</m:t>
            </m:r>
          </m:num>
          <m:den>
            <w:commentRangeStart w:id="19"/>
            <m:r>
              <w:rPr>
                <w:rFonts w:ascii="Cambria Math" w:hAnsi="Cambria Math"/>
                <w:color w:val="000000" w:themeColor="text1"/>
              </w:rPr>
              <m:t>dt</m:t>
            </m:r>
            <w:commentRangeEnd w:id="19"/>
            <m:r>
              <m:rPr>
                <m:sty m:val="p"/>
              </m:rPr>
              <w:rPr>
                <w:rStyle w:val="CommentReference"/>
                <w:color w:val="000000" w:themeColor="text1"/>
              </w:rPr>
              <w:commentReference w:id="19"/>
            </m:r>
          </m:den>
        </m:f>
        <m:r>
          <w:rPr>
            <w:rFonts w:ascii="Cambria Math" w:hAnsi="Cambria Math"/>
            <w:color w:val="000000" w:themeColor="text1"/>
          </w:rPr>
          <m:t>=x</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i</m:t>
            </m:r>
          </m:sub>
          <m:sup/>
          <m:e>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i</m:t>
                </m:r>
              </m:sub>
            </m:sSub>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 xml:space="preserve"> </m:t>
            </m:r>
          </m:e>
        </m:nary>
        <m:r>
          <w:rPr>
            <w:rFonts w:ascii="Cambria Math" w:hAnsi="Cambria Math"/>
            <w:color w:val="000000" w:themeColor="text1"/>
          </w:rPr>
          <m:t xml:space="preserve">- </m:t>
        </m:r>
        <m:r>
          <w:rPr>
            <w:rFonts w:ascii="Cambria Math" w:eastAsiaTheme="minorEastAsia" w:hAnsi="Cambria Math"/>
            <w:color w:val="000000" w:themeColor="text1"/>
          </w:rPr>
          <m:t xml:space="preserve"> </m:t>
        </m:r>
        <m:nary>
          <m:naryPr>
            <m:chr m:val="∑"/>
            <m:limLoc m:val="undOvr"/>
            <m:supHide m:val="1"/>
            <m:ctrlPr>
              <w:rPr>
                <w:rFonts w:ascii="Cambria Math" w:hAnsi="Cambria Math"/>
                <w:i/>
                <w:color w:val="000000" w:themeColor="text1"/>
              </w:rPr>
            </m:ctrlPr>
          </m:naryPr>
          <m:sub>
            <m:r>
              <w:rPr>
                <w:rFonts w:ascii="Cambria Math" w:hAnsi="Cambria Math"/>
                <w:color w:val="000000" w:themeColor="text1"/>
              </w:rPr>
              <m:t>k≠i</m:t>
            </m:r>
          </m:sub>
          <m:sup/>
          <m:e>
            <m:sSub>
              <m:sSubPr>
                <m:ctrlPr>
                  <w:rPr>
                    <w:rFonts w:ascii="Cambria Math" w:hAnsi="Cambria Math"/>
                    <w:i/>
                    <w:color w:val="000000" w:themeColor="text1"/>
                  </w:rPr>
                </m:ctrlPr>
              </m:sSubPr>
              <m:e>
                <m:r>
                  <w:rPr>
                    <w:rFonts w:ascii="Cambria Math" w:hAnsi="Cambria Math"/>
                    <w:color w:val="000000" w:themeColor="text1"/>
                  </w:rPr>
                  <m:t>λ</m:t>
                </m:r>
              </m:e>
              <m:sub>
                <m:r>
                  <w:rPr>
                    <w:rFonts w:ascii="Cambria Math" w:hAnsi="Cambria Math"/>
                    <w:color w:val="000000" w:themeColor="text1"/>
                  </w:rPr>
                  <m:t>k</m:t>
                </m:r>
              </m:sub>
            </m:sSub>
            <m:r>
              <w:rPr>
                <w:rFonts w:ascii="Cambria Math" w:hAnsi="Cambria Math"/>
                <w:color w:val="000000" w:themeColor="text1"/>
              </w:rPr>
              <m:t>(a,t-a)</m:t>
            </m:r>
          </m:e>
        </m:nary>
        <m:r>
          <w:rPr>
            <w:rFonts w:ascii="Cambria Math" w:eastAsiaTheme="minorEastAsia" w:hAnsi="Cambria Math"/>
            <w:color w:val="000000" w:themeColor="text1"/>
          </w:rPr>
          <m:t>+ σ(1-x-</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color w:val="000000" w:themeColor="text1"/>
              </w:rPr>
              <m:t>i</m:t>
            </m:r>
          </m:sub>
          <m:sup/>
          <m:e>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m:e>
        </m:nary>
        <m:r>
          <w:rPr>
            <w:rFonts w:ascii="Cambria Math" w:eastAsiaTheme="minorEastAsia" w:hAnsi="Cambria Math"/>
            <w:color w:val="000000" w:themeColor="text1"/>
          </w:rPr>
          <m:t>)</m:t>
        </m:r>
      </m:oMath>
      <w:r w:rsidR="00057828" w:rsidRPr="00057828">
        <w:rPr>
          <w:rFonts w:eastAsiaTheme="minorEastAsia"/>
          <w:color w:val="000000" w:themeColor="text1"/>
        </w:rPr>
        <w:t xml:space="preserve"> </w:t>
      </w:r>
      <w:r w:rsidR="00057828" w:rsidRPr="00057828">
        <w:rPr>
          <w:rFonts w:eastAsiaTheme="minorEastAsia"/>
          <w:color w:val="000000" w:themeColor="text1"/>
        </w:rPr>
        <w:tab/>
      </w:r>
      <w:r w:rsidR="00057828" w:rsidRPr="00057828">
        <w:rPr>
          <w:rFonts w:eastAsiaTheme="minorEastAsia"/>
          <w:color w:val="000000" w:themeColor="text1"/>
        </w:rPr>
        <w:tab/>
      </w:r>
      <w:r w:rsidR="00057828" w:rsidRPr="00057828">
        <w:rPr>
          <w:rFonts w:eastAsiaTheme="minorEastAsia"/>
          <w:color w:val="000000" w:themeColor="text1"/>
        </w:rPr>
        <w:tab/>
        <w:t>(1</w:t>
      </w:r>
      <w:r w:rsidR="00057828">
        <w:rPr>
          <w:rFonts w:eastAsiaTheme="minorEastAsia"/>
          <w:color w:val="000000" w:themeColor="text1"/>
        </w:rPr>
        <w:t>5</w:t>
      </w:r>
      <w:r w:rsidR="00057828" w:rsidRPr="00057828">
        <w:rPr>
          <w:rFonts w:eastAsiaTheme="minorEastAsia"/>
          <w:color w:val="000000" w:themeColor="text1"/>
        </w:rPr>
        <w:t>)</w:t>
      </w:r>
    </w:p>
    <w:p w14:paraId="7442F346" w14:textId="77777777" w:rsidR="00057828" w:rsidRDefault="00057828" w:rsidP="004521B8">
      <w:pPr>
        <w:rPr>
          <w:rFonts w:eastAsiaTheme="minorEastAsia"/>
          <w:i/>
          <w:color w:val="000000" w:themeColor="text1"/>
        </w:rPr>
      </w:pPr>
    </w:p>
    <w:p w14:paraId="7ECF7302" w14:textId="10EF5F75" w:rsidR="00057828" w:rsidRPr="005D61FA" w:rsidRDefault="00057828" w:rsidP="00057828">
      <w:pPr>
        <w:rPr>
          <w:rFonts w:eastAsiaTheme="minorEastAsia"/>
          <w:i/>
          <w:color w:val="1F4E79" w:themeColor="accent5" w:themeShade="80"/>
        </w:rPr>
      </w:pPr>
      <w:r w:rsidRPr="005D61FA">
        <w:rPr>
          <w:rFonts w:eastAsiaTheme="minorEastAsia"/>
          <w:i/>
          <w:color w:val="1F4E79" w:themeColor="accent5" w:themeShade="80"/>
        </w:rPr>
        <w:t>Following Cummings et al. 2009</w:t>
      </w:r>
      <w:r w:rsidRPr="005D61FA">
        <w:rPr>
          <w:rFonts w:eastAsiaTheme="minorEastAsia"/>
          <w:color w:val="1F4E79" w:themeColor="accent5" w:themeShade="80"/>
        </w:rPr>
        <w:fldChar w:fldCharType="begin"/>
      </w:r>
      <w:r w:rsidRPr="005D61FA">
        <w:rPr>
          <w:rFonts w:eastAsiaTheme="minorEastAsia"/>
          <w:color w:val="1F4E79" w:themeColor="accent5" w:themeShade="80"/>
        </w:rPr>
        <w:instrText xml:space="preserve"> ADDIN ZOTERO_ITEM CSL_CITATION {"citationID":"KKf0sUdH","properties":{"formattedCitation":"\\super 2\\nosupersub{}","plainCitation":"2","noteIndex":0},"citationItems":[{"id":23523,"uris":["http://zotero.org/users/9739219/items/NV2NQUEY"],"itemData":{"id":23523,"type":"article-journal","abstract":"Background: An increase in the average age of dengue hemorrhagic fever (DHF) cases has been reported in Thailand. The cause of this increase is not known. Possible explanations include a reduction in transmission due to declining mosquito populations, declining contact between human and mosquito, and changes in reporting. We propose that a demographic shift toward lower birth and death rates has reduced dengue transmission and lengthened the interval between large epidemics. Methods and Findings: Using data from each of the 72 provinces of Thailand, we looked for associations between force of infection (a measure of hazard, defined as the rate per capita at which susceptible individuals become infected) and demographic and climactic variables. We estimated the force of infection from the age distribution of cases from 1985 to 2005. We find that the force of infection has declined by 2% each year since a peak in the late 1970s and early 1980s. Contrary to recent findings suggesting that the incidence of DHF has increased in Thailand, we find a small but statistically significant decline in DHF incidence since 1985 in a majority of provinces. The strongest predictor of the change in force of infection and the mean force of infection is the median age of the population. Using mathematical simulations of dengue transmission we show that a reduced birth rate and a shift in the population's age structure can explain the shift in the age distribution of cases, reduction of the force of infection, and increase in the periodicity of multiannual oscillations of DHF incidence in the absence of other changes. Conclusions: Lower birth and death rates decrease the flow of susceptible individuals into the population and increase the longevity of immune individuals. The increase in the proportion of the population that is immune increases the likelihood that an infectious mosquito will feed on an immune individual, reducing the force of infection. Though the force of infection has decreased by half, we find that the critical vaccination fraction has not changed significantly, declining from an average of 85% to 80%. Clinical guidelines should consider the impact of continued increases in the age of dengue cases in Thailand. Countries in the region lagging behind Thailand in the demographic transition may experience the same increase as their population ages. The impact of demographic changes on the force of infection has been hypothesized for other diseases, but, to our knowledge, this is the first observation of this phenomenon.","container-title":"PLoS Medicine","DOI":"10.1371/journal.pmed.1000139","ISSN":"15491277","issue":"9","note":"PMID: 19721696","title":"The impact of the demographic transition on dengue in Thailand: Insights from a statistical analysis and mathematical modeling","volume":"6","author":[{"family":"Cummings","given":"Derek A.T."},{"family":"Lamsirithaworn","given":"Sopon"},{"family":"Lessler","given":"Justin T."},{"family":"McDermott","given":"Aidan"},{"family":"Prasanthong","given":"Rungnapa"},{"family":"Nisalak","given":"Ananda"},{"family":"Jarman","given":"Richard G."},{"family":"Burke","given":"Donald S."},{"family":"Gibbons","given":"Robert V."}],"issued":{"date-parts":[["2009"]]}}}],"schema":"https://github.com/citation-style-language/schema/raw/master/csl-citation.json"} </w:instrText>
      </w:r>
      <w:r w:rsidRPr="005D61FA">
        <w:rPr>
          <w:rFonts w:eastAsiaTheme="minorEastAsia"/>
          <w:color w:val="1F4E79" w:themeColor="accent5" w:themeShade="80"/>
        </w:rPr>
        <w:fldChar w:fldCharType="separate"/>
      </w:r>
      <w:r w:rsidRPr="005D61FA">
        <w:rPr>
          <w:rFonts w:ascii="Calibri" w:cs="Calibri"/>
          <w:color w:val="1F4E79" w:themeColor="accent5" w:themeShade="80"/>
          <w:kern w:val="0"/>
          <w:vertAlign w:val="superscript"/>
        </w:rPr>
        <w:t>2</w:t>
      </w:r>
      <w:r w:rsidRPr="005D61FA">
        <w:rPr>
          <w:rFonts w:eastAsiaTheme="minorEastAsia"/>
          <w:color w:val="1F4E79" w:themeColor="accent5" w:themeShade="80"/>
        </w:rPr>
        <w:fldChar w:fldCharType="end"/>
      </w:r>
      <w:r w:rsidRPr="005D61FA">
        <w:rPr>
          <w:rFonts w:eastAsiaTheme="minorEastAsia"/>
          <w:i/>
          <w:color w:val="1F4E79" w:themeColor="accent5" w:themeShade="80"/>
        </w:rPr>
        <w:t xml:space="preserve">, we can represent </w:t>
      </w:r>
      <m:oMath>
        <m:nary>
          <m:naryPr>
            <m:chr m:val="∑"/>
            <m:limLoc m:val="undOvr"/>
            <m:supHide m:val="1"/>
            <m:ctrlPr>
              <w:rPr>
                <w:rFonts w:ascii="Cambria Math" w:eastAsiaTheme="minorEastAsia" w:hAnsi="Cambria Math"/>
                <w:i/>
                <w:color w:val="1F4E79" w:themeColor="accent5" w:themeShade="80"/>
              </w:rPr>
            </m:ctrlPr>
          </m:naryPr>
          <m:sub>
            <m:r>
              <w:rPr>
                <w:rFonts w:ascii="Cambria Math" w:eastAsiaTheme="minorEastAsia" w:hAnsi="Cambria Math"/>
                <w:color w:val="1F4E79" w:themeColor="accent5" w:themeShade="80"/>
              </w:rPr>
              <m:t>i</m:t>
            </m:r>
          </m:sub>
          <m:sup/>
          <m:e>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i</m:t>
                </m:r>
              </m:sub>
            </m:sSub>
          </m:e>
        </m:nary>
        <m:r>
          <w:rPr>
            <w:rFonts w:ascii="Cambria Math" w:eastAsiaTheme="minorEastAsia" w:hAnsi="Cambria Math"/>
            <w:color w:val="1F4E79" w:themeColor="accent5" w:themeShade="80"/>
          </w:rPr>
          <m:t xml:space="preserve"> as N</m:t>
        </m:r>
        <m:acc>
          <m:accPr>
            <m:chr m:val="̅"/>
            <m:ctrlPr>
              <w:rPr>
                <w:rFonts w:ascii="Cambria Math" w:eastAsiaTheme="minorEastAsia" w:hAnsi="Cambria Math"/>
                <w:i/>
                <w:color w:val="1F4E79" w:themeColor="accent5" w:themeShade="80"/>
              </w:rPr>
            </m:ctrlPr>
          </m:accPr>
          <m:e>
            <w:commentRangeStart w:id="20"/>
            <m:r>
              <w:rPr>
                <w:rFonts w:ascii="Cambria Math" w:eastAsiaTheme="minorEastAsia" w:hAnsi="Cambria Math"/>
                <w:color w:val="1F4E79" w:themeColor="accent5" w:themeShade="80"/>
              </w:rPr>
              <m:t>z</m:t>
            </m:r>
            <w:commentRangeEnd w:id="20"/>
            <m:r>
              <m:rPr>
                <m:sty m:val="p"/>
              </m:rPr>
              <w:rPr>
                <w:rStyle w:val="CommentReference"/>
              </w:rPr>
              <w:commentReference w:id="20"/>
            </m:r>
          </m:e>
        </m:acc>
      </m:oMath>
      <w:r w:rsidR="005D0792" w:rsidRPr="005D61FA">
        <w:rPr>
          <w:rFonts w:eastAsiaTheme="minorEastAsia"/>
          <w:i/>
          <w:color w:val="1F4E79" w:themeColor="accent5" w:themeShade="80"/>
        </w:rPr>
        <w:t xml:space="preserve">; </w:t>
      </w:r>
      <w:r w:rsidRPr="005D61FA">
        <w:rPr>
          <w:rFonts w:eastAsiaTheme="minorEastAsia"/>
          <w:i/>
          <w:color w:val="1F4E79" w:themeColor="accent5" w:themeShade="80"/>
        </w:rPr>
        <w:t xml:space="preserve"> </w:t>
      </w:r>
      <m:oMath>
        <m:nary>
          <m:naryPr>
            <m:chr m:val="∑"/>
            <m:limLoc m:val="undOvr"/>
            <m:supHide m:val="1"/>
            <m:ctrlPr>
              <w:rPr>
                <w:rFonts w:ascii="Cambria Math" w:hAnsi="Cambria Math"/>
                <w:i/>
                <w:color w:val="1F4E79" w:themeColor="accent5" w:themeShade="80"/>
              </w:rPr>
            </m:ctrlPr>
          </m:naryPr>
          <m:sub>
            <m:r>
              <w:rPr>
                <w:rFonts w:ascii="Cambria Math" w:hAnsi="Cambria Math"/>
                <w:color w:val="1F4E79" w:themeColor="accent5" w:themeShade="80"/>
              </w:rPr>
              <m:t>i</m:t>
            </m:r>
          </m:sub>
          <m:sup/>
          <m:e>
            <m:sSub>
              <m:sSubPr>
                <m:ctrlPr>
                  <w:rPr>
                    <w:rFonts w:ascii="Cambria Math" w:hAnsi="Cambria Math"/>
                    <w:i/>
                    <w:color w:val="1F4E79" w:themeColor="accent5" w:themeShade="80"/>
                  </w:rPr>
                </m:ctrlPr>
              </m:sSubPr>
              <m:e>
                <m:r>
                  <w:rPr>
                    <w:rFonts w:ascii="Cambria Math" w:hAnsi="Cambria Math"/>
                    <w:color w:val="1F4E79" w:themeColor="accent5" w:themeShade="80"/>
                  </w:rPr>
                  <m:t>λ</m:t>
                </m:r>
              </m:e>
              <m:sub>
                <m:r>
                  <w:rPr>
                    <w:rFonts w:ascii="Cambria Math" w:hAnsi="Cambria Math"/>
                    <w:color w:val="1F4E79" w:themeColor="accent5" w:themeShade="80"/>
                  </w:rPr>
                  <m:t>i</m:t>
                </m:r>
              </m:sub>
            </m:sSub>
            <m:d>
              <m:dPr>
                <m:ctrlPr>
                  <w:rPr>
                    <w:rFonts w:ascii="Cambria Math" w:hAnsi="Cambria Math"/>
                    <w:i/>
                    <w:color w:val="1F4E79" w:themeColor="accent5" w:themeShade="80"/>
                  </w:rPr>
                </m:ctrlPr>
              </m:dPr>
              <m:e>
                <m:r>
                  <w:rPr>
                    <w:rFonts w:ascii="Cambria Math" w:hAnsi="Cambria Math"/>
                    <w:color w:val="1F4E79" w:themeColor="accent5" w:themeShade="80"/>
                  </w:rPr>
                  <m:t>a,t-a</m:t>
                </m:r>
              </m:e>
            </m:d>
            <m:r>
              <w:rPr>
                <w:rFonts w:ascii="Cambria Math" w:hAnsi="Cambria Math"/>
                <w:color w:val="1F4E79" w:themeColor="accent5" w:themeShade="80"/>
              </w:rPr>
              <m:t xml:space="preserve"> </m:t>
            </m:r>
          </m:e>
        </m:nary>
      </m:oMath>
      <w:r w:rsidRPr="005D61FA">
        <w:rPr>
          <w:rFonts w:eastAsiaTheme="minorEastAsia"/>
          <w:i/>
          <w:color w:val="1F4E79" w:themeColor="accent5" w:themeShade="80"/>
        </w:rPr>
        <w:t xml:space="preserve">as </w:t>
      </w:r>
      <m:oMath>
        <m:r>
          <w:rPr>
            <w:rFonts w:ascii="Cambria Math" w:eastAsiaTheme="minorEastAsia" w:hAnsi="Cambria Math"/>
            <w:color w:val="1F4E79" w:themeColor="accent5" w:themeShade="80"/>
          </w:rPr>
          <m:t>N</m:t>
        </m:r>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λ</m:t>
            </m:r>
          </m:e>
        </m:acc>
        <m:d>
          <m:dPr>
            <m:ctrlPr>
              <w:rPr>
                <w:rFonts w:ascii="Cambria Math" w:hAnsi="Cambria Math"/>
                <w:i/>
                <w:color w:val="1F4E79" w:themeColor="accent5" w:themeShade="80"/>
              </w:rPr>
            </m:ctrlPr>
          </m:dPr>
          <m:e>
            <m:r>
              <w:rPr>
                <w:rFonts w:ascii="Cambria Math" w:hAnsi="Cambria Math"/>
                <w:color w:val="1F4E79" w:themeColor="accent5" w:themeShade="80"/>
              </w:rPr>
              <m:t>a,t-a</m:t>
            </m:r>
          </m:e>
        </m:d>
      </m:oMath>
      <w:r w:rsidR="005D0792" w:rsidRPr="005D61FA">
        <w:rPr>
          <w:rFonts w:eastAsiaTheme="minorEastAsia"/>
          <w:i/>
          <w:color w:val="1F4E79" w:themeColor="accent5" w:themeShade="80"/>
        </w:rPr>
        <w:t>;</w:t>
      </w:r>
      <w:r w:rsidRPr="005D61FA">
        <w:rPr>
          <w:rFonts w:eastAsiaTheme="minorEastAsia"/>
          <w:i/>
          <w:color w:val="1F4E79" w:themeColor="accent5" w:themeShade="80"/>
        </w:rPr>
        <w:t xml:space="preserve"> and </w:t>
      </w:r>
      <m:oMath>
        <m:nary>
          <m:naryPr>
            <m:chr m:val="∑"/>
            <m:limLoc m:val="undOvr"/>
            <m:supHide m:val="1"/>
            <m:ctrlPr>
              <w:rPr>
                <w:rFonts w:ascii="Cambria Math" w:hAnsi="Cambria Math"/>
                <w:i/>
                <w:color w:val="1F4E79" w:themeColor="accent5" w:themeShade="80"/>
              </w:rPr>
            </m:ctrlPr>
          </m:naryPr>
          <m:sub>
            <m:r>
              <w:rPr>
                <w:rFonts w:ascii="Cambria Math" w:hAnsi="Cambria Math"/>
                <w:color w:val="1F4E79" w:themeColor="accent5" w:themeShade="80"/>
              </w:rPr>
              <m:t>k≠i</m:t>
            </m:r>
          </m:sub>
          <m:sup/>
          <m:e>
            <m:sSub>
              <m:sSubPr>
                <m:ctrlPr>
                  <w:rPr>
                    <w:rFonts w:ascii="Cambria Math" w:hAnsi="Cambria Math"/>
                    <w:i/>
                    <w:color w:val="1F4E79" w:themeColor="accent5" w:themeShade="80"/>
                  </w:rPr>
                </m:ctrlPr>
              </m:sSubPr>
              <m:e>
                <m:r>
                  <w:rPr>
                    <w:rFonts w:ascii="Cambria Math" w:hAnsi="Cambria Math"/>
                    <w:color w:val="1F4E79" w:themeColor="accent5" w:themeShade="80"/>
                  </w:rPr>
                  <m:t>λ</m:t>
                </m:r>
              </m:e>
              <m:sub>
                <m:r>
                  <w:rPr>
                    <w:rFonts w:ascii="Cambria Math" w:hAnsi="Cambria Math"/>
                    <w:color w:val="1F4E79" w:themeColor="accent5" w:themeShade="80"/>
                  </w:rPr>
                  <m:t>k</m:t>
                </m:r>
              </m:sub>
            </m:sSub>
            <m:r>
              <w:rPr>
                <w:rFonts w:ascii="Cambria Math" w:hAnsi="Cambria Math"/>
                <w:color w:val="1F4E79" w:themeColor="accent5" w:themeShade="80"/>
              </w:rPr>
              <m:t>(a,t-a)</m:t>
            </m:r>
          </m:e>
        </m:nary>
      </m:oMath>
      <w:r w:rsidRPr="005D61FA">
        <w:rPr>
          <w:rFonts w:eastAsiaTheme="minorEastAsia"/>
          <w:i/>
          <w:color w:val="1F4E79" w:themeColor="accent5" w:themeShade="80"/>
        </w:rPr>
        <w:t xml:space="preserve"> as </w:t>
      </w:r>
      <m:oMath>
        <m:r>
          <w:rPr>
            <w:rFonts w:ascii="Cambria Math" w:eastAsiaTheme="minorEastAsia" w:hAnsi="Cambria Math"/>
            <w:color w:val="1F4E79" w:themeColor="accent5" w:themeShade="80"/>
          </w:rPr>
          <m:t>N-1)</m:t>
        </m:r>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λ</m:t>
            </m:r>
          </m:e>
        </m:acc>
        <m:d>
          <m:dPr>
            <m:ctrlPr>
              <w:rPr>
                <w:rFonts w:ascii="Cambria Math" w:hAnsi="Cambria Math"/>
                <w:i/>
                <w:color w:val="1F4E79" w:themeColor="accent5" w:themeShade="80"/>
              </w:rPr>
            </m:ctrlPr>
          </m:dPr>
          <m:e>
            <m:r>
              <w:rPr>
                <w:rFonts w:ascii="Cambria Math" w:hAnsi="Cambria Math"/>
                <w:color w:val="1F4E79" w:themeColor="accent5" w:themeShade="80"/>
              </w:rPr>
              <m:t>a,t-a</m:t>
            </m:r>
          </m:e>
        </m:d>
      </m:oMath>
      <w:r w:rsidRPr="005D61FA">
        <w:rPr>
          <w:rFonts w:eastAsiaTheme="minorEastAsia"/>
          <w:i/>
          <w:color w:val="1F4E79" w:themeColor="accent5" w:themeShade="80"/>
        </w:rPr>
        <w:t xml:space="preserve">  in the case of serotype-agnostic </w:t>
      </w:r>
      <w:commentRangeStart w:id="21"/>
      <w:commentRangeStart w:id="22"/>
      <w:r w:rsidRPr="005D61FA">
        <w:rPr>
          <w:rFonts w:eastAsiaTheme="minorEastAsia"/>
          <w:i/>
          <w:color w:val="1F4E79" w:themeColor="accent5" w:themeShade="80"/>
        </w:rPr>
        <w:t>data</w:t>
      </w:r>
      <w:commentRangeEnd w:id="21"/>
      <w:r w:rsidR="00AA57D1">
        <w:rPr>
          <w:rStyle w:val="CommentReference"/>
        </w:rPr>
        <w:commentReference w:id="21"/>
      </w:r>
      <w:commentRangeEnd w:id="22"/>
      <w:r w:rsidR="003A085C">
        <w:rPr>
          <w:rStyle w:val="CommentReference"/>
        </w:rPr>
        <w:commentReference w:id="22"/>
      </w:r>
      <w:r w:rsidRPr="005D61FA">
        <w:rPr>
          <w:rFonts w:eastAsiaTheme="minorEastAsia"/>
          <w:i/>
          <w:color w:val="1F4E79" w:themeColor="accent5" w:themeShade="80"/>
        </w:rPr>
        <w:t>:</w:t>
      </w:r>
    </w:p>
    <w:p w14:paraId="541683E9" w14:textId="77777777" w:rsidR="00057828" w:rsidRPr="00057828" w:rsidRDefault="00057828" w:rsidP="004521B8">
      <w:pPr>
        <w:rPr>
          <w:rFonts w:eastAsiaTheme="minorEastAsia"/>
          <w:i/>
          <w:color w:val="000000" w:themeColor="text1"/>
        </w:rPr>
      </w:pPr>
    </w:p>
    <w:p w14:paraId="5926322C" w14:textId="48947618" w:rsidR="00AD1053" w:rsidRPr="005D0792" w:rsidRDefault="00000000" w:rsidP="004521B8">
      <w:pPr>
        <w:rPr>
          <w:rFonts w:eastAsiaTheme="minorEastAsia"/>
          <w:color w:val="000000" w:themeColor="text1"/>
        </w:rPr>
      </w:pPr>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num>
          <m:den>
            <w:commentRangeStart w:id="23"/>
            <w:commentRangeStart w:id="24"/>
            <w:commentRangeStart w:id="25"/>
            <m:r>
              <w:rPr>
                <w:rFonts w:ascii="Cambria Math" w:hAnsi="Cambria Math"/>
                <w:color w:val="000000" w:themeColor="text1"/>
              </w:rPr>
              <m:t>dt</m:t>
            </m:r>
            <w:commentRangeEnd w:id="23"/>
            <m:r>
              <m:rPr>
                <m:sty m:val="p"/>
              </m:rPr>
              <w:rPr>
                <w:rStyle w:val="CommentReference"/>
                <w:color w:val="000000" w:themeColor="text1"/>
              </w:rPr>
              <w:commentReference w:id="23"/>
            </m:r>
            <w:commentRangeEnd w:id="24"/>
            <m:r>
              <m:rPr>
                <m:sty m:val="p"/>
              </m:rPr>
              <w:rPr>
                <w:rStyle w:val="CommentReference"/>
              </w:rPr>
              <w:commentReference w:id="24"/>
            </m:r>
            <w:commentRangeEnd w:id="25"/>
            <m:r>
              <m:rPr>
                <m:sty m:val="p"/>
              </m:rPr>
              <w:rPr>
                <w:rStyle w:val="CommentReference"/>
              </w:rPr>
              <w:commentReference w:id="25"/>
            </m:r>
          </m:den>
        </m:f>
        <m:r>
          <w:rPr>
            <w:rFonts w:ascii="Cambria Math" w:hAnsi="Cambria Math"/>
            <w:color w:val="000000" w:themeColor="text1"/>
          </w:rPr>
          <m:t>=x</m:t>
        </m:r>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m:t>
        </m:r>
        <m:r>
          <w:rPr>
            <w:rFonts w:ascii="Cambria Math" w:eastAsiaTheme="minorEastAsia" w:hAnsi="Cambria Math"/>
            <w:color w:val="000000" w:themeColor="text1"/>
          </w:rPr>
          <m:t>(N-1)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eastAsiaTheme="minorEastAsia" w:hAnsi="Cambria Math"/>
            <w:color w:val="000000" w:themeColor="text1"/>
          </w:rPr>
          <m:t>+ σ(1-x-</m:t>
        </m:r>
        <w:commentRangeStart w:id="26"/>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Nz</m:t>
            </m:r>
          </m:e>
          <m:sub>
            <m:r>
              <w:rPr>
                <w:rFonts w:ascii="Cambria Math" w:eastAsiaTheme="minorEastAsia" w:hAnsi="Cambria Math"/>
                <w:color w:val="000000" w:themeColor="text1"/>
              </w:rPr>
              <m:t>i</m:t>
            </m:r>
          </m:sub>
        </m:sSub>
        <w:commentRangeEnd w:id="26"/>
        <m:r>
          <m:rPr>
            <m:sty m:val="p"/>
          </m:rPr>
          <w:rPr>
            <w:rStyle w:val="CommentReference"/>
          </w:rPr>
          <w:commentReference w:id="26"/>
        </m:r>
        <m:r>
          <w:rPr>
            <w:rFonts w:ascii="Cambria Math" w:eastAsiaTheme="minorEastAsia" w:hAnsi="Cambria Math"/>
            <w:color w:val="000000" w:themeColor="text1"/>
          </w:rPr>
          <m:t>)</m:t>
        </m:r>
      </m:oMath>
      <w:r w:rsidR="00375BE1" w:rsidRPr="005D0792">
        <w:rPr>
          <w:rFonts w:eastAsiaTheme="minorEastAsia"/>
          <w:color w:val="000000" w:themeColor="text1"/>
        </w:rPr>
        <w:t xml:space="preserve"> </w:t>
      </w:r>
      <w:r w:rsidR="00375BE1" w:rsidRPr="005D0792">
        <w:rPr>
          <w:rFonts w:eastAsiaTheme="minorEastAsia"/>
          <w:color w:val="000000" w:themeColor="text1"/>
        </w:rPr>
        <w:tab/>
      </w:r>
      <w:r w:rsidR="00375BE1" w:rsidRPr="005D0792">
        <w:rPr>
          <w:rFonts w:eastAsiaTheme="minorEastAsia"/>
          <w:color w:val="000000" w:themeColor="text1"/>
        </w:rPr>
        <w:tab/>
      </w:r>
      <w:r w:rsidR="00A51F90">
        <w:rPr>
          <w:rFonts w:eastAsiaTheme="minorEastAsia"/>
          <w:color w:val="000000" w:themeColor="text1"/>
        </w:rPr>
        <w:tab/>
      </w:r>
      <w:r w:rsidR="00375BE1" w:rsidRPr="005D0792">
        <w:rPr>
          <w:rFonts w:eastAsiaTheme="minorEastAsia"/>
          <w:color w:val="000000" w:themeColor="text1"/>
        </w:rPr>
        <w:tab/>
        <w:t>(1</w:t>
      </w:r>
      <w:r w:rsidR="005D0792" w:rsidRPr="005D0792">
        <w:rPr>
          <w:rFonts w:eastAsiaTheme="minorEastAsia"/>
          <w:color w:val="000000" w:themeColor="text1"/>
        </w:rPr>
        <w:t>6</w:t>
      </w:r>
      <w:r w:rsidR="00375BE1" w:rsidRPr="005D0792">
        <w:rPr>
          <w:rFonts w:eastAsiaTheme="minorEastAsia"/>
          <w:color w:val="000000" w:themeColor="text1"/>
        </w:rPr>
        <w:t>)</w:t>
      </w:r>
    </w:p>
    <w:p w14:paraId="3DD697FD" w14:textId="02834DDD" w:rsidR="00375BE1" w:rsidRDefault="00000000" w:rsidP="004521B8">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m:t>
        </m:r>
        <m:r>
          <w:rPr>
            <w:rFonts w:ascii="Cambria Math" w:hAnsi="Cambria Math"/>
            <w:color w:val="000000" w:themeColor="text1"/>
          </w:rPr>
          <m:t>x</m:t>
        </m:r>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m:t>
        </m:r>
        <m:r>
          <w:rPr>
            <w:rFonts w:ascii="Cambria Math" w:eastAsiaTheme="minorEastAsia" w:hAnsi="Cambria Math"/>
            <w:color w:val="000000" w:themeColor="text1"/>
          </w:rPr>
          <m:t>(N-1)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 xml:space="preserve"> </m:t>
        </m:r>
        <m:r>
          <w:rPr>
            <w:rFonts w:ascii="Cambria Math" w:eastAsiaTheme="minorEastAsia" w:hAnsi="Cambria Math"/>
          </w:rPr>
          <m:t>+ σ- σx-σN</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oMath>
      <w:r w:rsidR="00375BE1">
        <w:rPr>
          <w:rFonts w:eastAsiaTheme="minorEastAsia"/>
        </w:rPr>
        <w:t xml:space="preserve"> </w:t>
      </w:r>
      <w:r w:rsidR="00375BE1">
        <w:rPr>
          <w:rFonts w:eastAsiaTheme="minorEastAsia"/>
        </w:rPr>
        <w:tab/>
      </w:r>
      <w:r w:rsidR="005D0792">
        <w:rPr>
          <w:rFonts w:eastAsiaTheme="minorEastAsia"/>
        </w:rPr>
        <w:t xml:space="preserve"> </w:t>
      </w:r>
      <w:r w:rsidR="009E5621">
        <w:rPr>
          <w:rFonts w:eastAsiaTheme="minorEastAsia"/>
        </w:rPr>
        <w:tab/>
      </w:r>
      <w:r w:rsidR="009E5621">
        <w:rPr>
          <w:rFonts w:eastAsiaTheme="minorEastAsia"/>
        </w:rPr>
        <w:tab/>
      </w:r>
      <w:r w:rsidR="00A51F90">
        <w:rPr>
          <w:rFonts w:eastAsiaTheme="minorEastAsia"/>
        </w:rPr>
        <w:tab/>
      </w:r>
      <w:r w:rsidR="00375BE1">
        <w:rPr>
          <w:rFonts w:eastAsiaTheme="minorEastAsia"/>
        </w:rPr>
        <w:t>(1</w:t>
      </w:r>
      <w:r w:rsidR="005D0792">
        <w:rPr>
          <w:rFonts w:eastAsiaTheme="minorEastAsia"/>
        </w:rPr>
        <w:t>7</w:t>
      </w:r>
      <w:r w:rsidR="00375BE1">
        <w:rPr>
          <w:rFonts w:eastAsiaTheme="minorEastAsia"/>
        </w:rPr>
        <w:t>)</w:t>
      </w:r>
    </w:p>
    <w:p w14:paraId="7C0A38FB" w14:textId="77777777" w:rsidR="00375BE1" w:rsidRDefault="00375BE1" w:rsidP="004521B8">
      <w:pPr>
        <w:rPr>
          <w:rFonts w:eastAsiaTheme="minorEastAsia"/>
        </w:rPr>
      </w:pPr>
    </w:p>
    <w:p w14:paraId="0AEB389E" w14:textId="5366A064" w:rsidR="003C6A25" w:rsidRPr="005D61FA" w:rsidRDefault="003C6A25" w:rsidP="004521B8">
      <w:pPr>
        <w:rPr>
          <w:rFonts w:eastAsiaTheme="minorEastAsia"/>
          <w:i/>
          <w:iCs/>
          <w:color w:val="1F4E79" w:themeColor="accent5" w:themeShade="80"/>
        </w:rPr>
      </w:pPr>
      <w:r w:rsidRPr="005D61FA">
        <w:rPr>
          <w:rFonts w:eastAsiaTheme="minorEastAsia"/>
          <w:i/>
          <w:iCs/>
          <w:color w:val="1F4E79" w:themeColor="accent5" w:themeShade="80"/>
        </w:rPr>
        <w:t>Then, rearrange to set up expression in form for application of the integrating factor technique:</w:t>
      </w:r>
    </w:p>
    <w:p w14:paraId="0A133359" w14:textId="070C642B" w:rsidR="00375BE1" w:rsidRDefault="00000000" w:rsidP="00375BE1">
      <w:pPr>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 xml:space="preserve"> + </m:t>
        </m:r>
        <m:r>
          <w:rPr>
            <w:rFonts w:ascii="Cambria Math" w:eastAsiaTheme="minorEastAsia" w:hAnsi="Cambria Math"/>
          </w:rPr>
          <m:t>σN</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r>
          <w:rPr>
            <w:rFonts w:ascii="Cambria Math" w:hAnsi="Cambria Math"/>
          </w:rPr>
          <m:t>=</m:t>
        </m:r>
        <m:d>
          <m:dPr>
            <m:begChr m:val="["/>
            <m:endChr m:val="]"/>
            <m:ctrlPr>
              <w:rPr>
                <w:rFonts w:ascii="Cambria Math" w:hAnsi="Cambria Math"/>
                <w:i/>
              </w:rPr>
            </m:ctrlPr>
          </m:dPr>
          <m:e>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rPr>
              <m:t xml:space="preserve">- </m:t>
            </m:r>
            <m:r>
              <w:rPr>
                <w:rFonts w:ascii="Cambria Math" w:eastAsiaTheme="minorEastAsia" w:hAnsi="Cambria Math"/>
              </w:rPr>
              <m:t>σ</m:t>
            </m:r>
          </m:e>
        </m:d>
        <m:r>
          <w:rPr>
            <w:rFonts w:ascii="Cambria Math" w:hAnsi="Cambria Math"/>
          </w:rPr>
          <m:t>x-</m:t>
        </m:r>
        <m:r>
          <w:rPr>
            <w:rFonts w:ascii="Cambria Math" w:eastAsiaTheme="minorEastAsia" w:hAnsi="Cambria Math"/>
            <w:color w:val="000000" w:themeColor="text1"/>
          </w:rPr>
          <m:t>(N-1)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 xml:space="preserve"> </m:t>
        </m:r>
        <w:commentRangeStart w:id="27"/>
        <w:commentRangeStart w:id="28"/>
        <m:r>
          <w:rPr>
            <w:rFonts w:ascii="Cambria Math" w:eastAsiaTheme="minorEastAsia" w:hAnsi="Cambria Math"/>
          </w:rPr>
          <m:t>+</m:t>
        </m:r>
        <w:commentRangeEnd w:id="27"/>
        <m:r>
          <m:rPr>
            <m:sty m:val="p"/>
          </m:rPr>
          <w:rPr>
            <w:rStyle w:val="CommentReference"/>
          </w:rPr>
          <w:commentReference w:id="27"/>
        </m:r>
        <w:commentRangeEnd w:id="28"/>
        <m:r>
          <m:rPr>
            <m:sty m:val="p"/>
          </m:rPr>
          <w:rPr>
            <w:rStyle w:val="CommentReference"/>
          </w:rPr>
          <w:commentReference w:id="28"/>
        </m:r>
        <m:r>
          <w:rPr>
            <w:rFonts w:ascii="Cambria Math" w:eastAsiaTheme="minorEastAsia" w:hAnsi="Cambria Math"/>
          </w:rPr>
          <m:t xml:space="preserve"> σ</m:t>
        </m:r>
      </m:oMath>
      <w:r w:rsidR="00375BE1">
        <w:rPr>
          <w:rFonts w:eastAsiaTheme="minorEastAsia"/>
        </w:rPr>
        <w:tab/>
      </w:r>
      <w:r w:rsidR="009E5621">
        <w:rPr>
          <w:rFonts w:eastAsiaTheme="minorEastAsia"/>
        </w:rPr>
        <w:tab/>
      </w:r>
      <w:r w:rsidR="00A51F90">
        <w:rPr>
          <w:rFonts w:eastAsiaTheme="minorEastAsia"/>
        </w:rPr>
        <w:tab/>
      </w:r>
      <w:r w:rsidR="00A51F90">
        <w:rPr>
          <w:rFonts w:eastAsiaTheme="minorEastAsia"/>
        </w:rPr>
        <w:tab/>
      </w:r>
      <w:r w:rsidR="00375BE1">
        <w:rPr>
          <w:rFonts w:eastAsiaTheme="minorEastAsia"/>
        </w:rPr>
        <w:t>(1</w:t>
      </w:r>
      <w:r w:rsidR="005D0792">
        <w:rPr>
          <w:rFonts w:eastAsiaTheme="minorEastAsia"/>
        </w:rPr>
        <w:t>8</w:t>
      </w:r>
      <w:r w:rsidR="00375BE1">
        <w:rPr>
          <w:rFonts w:eastAsiaTheme="minorEastAsia"/>
        </w:rPr>
        <w:t>)</w:t>
      </w:r>
    </w:p>
    <w:p w14:paraId="13C1BA42" w14:textId="77777777" w:rsidR="00375BE1" w:rsidRDefault="00375BE1" w:rsidP="004521B8">
      <w:pPr>
        <w:rPr>
          <w:rFonts w:eastAsiaTheme="minorEastAsia"/>
        </w:rPr>
      </w:pPr>
    </w:p>
    <w:p w14:paraId="706F66DB" w14:textId="68B7F027" w:rsidR="00EB22AD" w:rsidRPr="005D61FA" w:rsidRDefault="003C6A25" w:rsidP="004521B8">
      <w:pPr>
        <w:rPr>
          <w:rFonts w:eastAsiaTheme="minorEastAsia"/>
          <w:i/>
          <w:iCs/>
          <w:color w:val="1F4E79" w:themeColor="accent5" w:themeShade="80"/>
        </w:rPr>
      </w:pPr>
      <w:r w:rsidRPr="005D61FA">
        <w:rPr>
          <w:rFonts w:eastAsiaTheme="minorEastAsia"/>
          <w:i/>
          <w:iCs/>
          <w:color w:val="1F4E79" w:themeColor="accent5" w:themeShade="80"/>
        </w:rPr>
        <w:t>Replace term for x with solution from equation (1</w:t>
      </w:r>
      <w:r w:rsidR="005D0792" w:rsidRPr="005D61FA">
        <w:rPr>
          <w:rFonts w:eastAsiaTheme="minorEastAsia"/>
          <w:i/>
          <w:iCs/>
          <w:color w:val="1F4E79" w:themeColor="accent5" w:themeShade="80"/>
        </w:rPr>
        <w:t>4</w:t>
      </w:r>
      <w:r w:rsidRPr="005D61FA">
        <w:rPr>
          <w:rFonts w:eastAsiaTheme="minorEastAsia"/>
          <w:i/>
          <w:iCs/>
          <w:color w:val="1F4E79" w:themeColor="accent5" w:themeShade="80"/>
        </w:rPr>
        <w:t>):</w:t>
      </w:r>
    </w:p>
    <w:p w14:paraId="1138476B" w14:textId="37A0C6AA" w:rsidR="003C6A25" w:rsidRDefault="00000000" w:rsidP="003C6A25">
      <w:pPr>
        <w:ind w:right="-720"/>
        <w:rPr>
          <w:rFonts w:eastAsiaTheme="minorEastAsia"/>
        </w:rPr>
      </w:pP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i</m:t>
                </m:r>
              </m:sub>
            </m:sSub>
          </m:num>
          <m:den>
            <m:r>
              <w:rPr>
                <w:rFonts w:ascii="Cambria Math" w:hAnsi="Cambria Math"/>
              </w:rPr>
              <m:t>dt</m:t>
            </m:r>
          </m:den>
        </m:f>
        <m:r>
          <w:rPr>
            <w:rFonts w:ascii="Cambria Math" w:hAnsi="Cambria Math"/>
          </w:rPr>
          <m:t xml:space="preserve"> + </m:t>
        </m:r>
        <m:r>
          <w:rPr>
            <w:rFonts w:ascii="Cambria Math" w:eastAsiaTheme="minorEastAsia" w:hAnsi="Cambria Math"/>
          </w:rPr>
          <m:t>σN</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r>
          <w:rPr>
            <w:rFonts w:ascii="Cambria Math" w:hAnsi="Cambria Math"/>
          </w:rPr>
          <m:t>=</m:t>
        </m:r>
        <m:d>
          <m:dPr>
            <m:begChr m:val="["/>
            <m:endChr m:val="]"/>
            <m:ctrlPr>
              <w:rPr>
                <w:rFonts w:ascii="Cambria Math" w:hAnsi="Cambria Math"/>
                <w:i/>
              </w:rPr>
            </m:ctrlPr>
          </m:dPr>
          <m:e>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m:t>
        </m:r>
        <m:r>
          <w:rPr>
            <w:rFonts w:ascii="Cambria Math" w:eastAsiaTheme="minorEastAsia" w:hAnsi="Cambria Math"/>
            <w:color w:val="000000" w:themeColor="text1"/>
          </w:rPr>
          <m:t>(N-1)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 xml:space="preserve"> </m:t>
        </m:r>
        <m:r>
          <w:rPr>
            <w:rFonts w:ascii="Cambria Math" w:eastAsiaTheme="minorEastAsia" w:hAnsi="Cambria Math"/>
          </w:rPr>
          <m:t>+ σ</m:t>
        </m:r>
      </m:oMath>
      <w:r w:rsidR="003C6A25">
        <w:rPr>
          <w:rFonts w:eastAsiaTheme="minorEastAsia"/>
        </w:rPr>
        <w:tab/>
        <w:t>(1</w:t>
      </w:r>
      <w:r w:rsidR="005D0792">
        <w:rPr>
          <w:rFonts w:eastAsiaTheme="minorEastAsia"/>
        </w:rPr>
        <w:t>9</w:t>
      </w:r>
      <w:r w:rsidR="003C6A25">
        <w:rPr>
          <w:rFonts w:eastAsiaTheme="minorEastAsia"/>
        </w:rPr>
        <w:t>)</w:t>
      </w:r>
    </w:p>
    <w:p w14:paraId="68240760" w14:textId="77777777" w:rsidR="00EB22AD" w:rsidRDefault="00EB22AD" w:rsidP="004521B8">
      <w:pPr>
        <w:rPr>
          <w:rFonts w:eastAsiaTheme="minorEastAsia"/>
        </w:rPr>
      </w:pPr>
    </w:p>
    <w:p w14:paraId="1B4045E8" w14:textId="3EE64917" w:rsidR="00EB22AD" w:rsidRPr="005D61FA" w:rsidRDefault="00847E3D" w:rsidP="004521B8">
      <w:pPr>
        <w:rPr>
          <w:rFonts w:eastAsiaTheme="minorEastAsia"/>
          <w:i/>
          <w:iCs/>
          <w:color w:val="1F4E79" w:themeColor="accent5" w:themeShade="80"/>
        </w:rPr>
      </w:pPr>
      <w:r w:rsidRPr="005D61FA">
        <w:rPr>
          <w:rFonts w:eastAsiaTheme="minorEastAsia"/>
          <w:i/>
          <w:iCs/>
          <w:color w:val="1F4E79" w:themeColor="accent5" w:themeShade="80"/>
        </w:rPr>
        <w:t xml:space="preserve">Multiply all terms in expression by </w:t>
      </w:r>
      <w:r w:rsidR="003C6A25" w:rsidRPr="005D61FA">
        <w:rPr>
          <w:rFonts w:eastAsiaTheme="minorEastAsia"/>
          <w:i/>
          <w:iCs/>
          <w:color w:val="1F4E79" w:themeColor="accent5" w:themeShade="80"/>
        </w:rPr>
        <w:t>integrating factor</w:t>
      </w:r>
      <w:r w:rsidRPr="005D61FA">
        <w:rPr>
          <w:rFonts w:eastAsiaTheme="minorEastAsia"/>
          <w:i/>
          <w:iCs/>
          <w:color w:val="1F4E79" w:themeColor="accent5" w:themeShade="80"/>
        </w:rPr>
        <w:t xml:space="preserve">, </w:t>
      </w:r>
      <m:oMath>
        <m:r>
          <w:rPr>
            <w:rFonts w:ascii="Cambria Math" w:hAnsi="Cambria Math"/>
            <w:color w:val="1F4E79" w:themeColor="accent5" w:themeShade="80"/>
          </w:rPr>
          <m:t>u</m:t>
        </m:r>
        <m:d>
          <m:dPr>
            <m:ctrlPr>
              <w:rPr>
                <w:rFonts w:ascii="Cambria Math" w:hAnsi="Cambria Math"/>
                <w:i/>
                <w:color w:val="1F4E79" w:themeColor="accent5" w:themeShade="80"/>
              </w:rPr>
            </m:ctrlPr>
          </m:dPr>
          <m:e>
            <m:r>
              <w:rPr>
                <w:rFonts w:ascii="Cambria Math" w:hAnsi="Cambria Math"/>
                <w:color w:val="1F4E79" w:themeColor="accent5" w:themeShade="80"/>
              </w:rPr>
              <m:t>x</m:t>
            </m:r>
          </m:e>
        </m:d>
        <m:r>
          <w:rPr>
            <w:rFonts w:ascii="Cambria Math" w:hAnsi="Cambria Math"/>
            <w:color w:val="1F4E79" w:themeColor="accent5" w:themeShade="80"/>
          </w:rPr>
          <m:t>=</m:t>
        </m:r>
        <m:sSup>
          <m:sSupPr>
            <m:ctrlPr>
              <w:rPr>
                <w:rFonts w:ascii="Cambria Math" w:hAnsi="Cambria Math"/>
                <w:i/>
                <w:color w:val="1F4E79" w:themeColor="accent5" w:themeShade="80"/>
              </w:rPr>
            </m:ctrlPr>
          </m:sSupPr>
          <m:e>
            <m:r>
              <w:rPr>
                <w:rFonts w:ascii="Cambria Math" w:hAnsi="Cambria Math"/>
                <w:color w:val="1F4E79" w:themeColor="accent5" w:themeShade="80"/>
              </w:rPr>
              <m:t>e</m:t>
            </m:r>
          </m:e>
          <m:sup>
            <m:nary>
              <m:naryPr>
                <m:limLoc m:val="subSup"/>
                <m:ctrlPr>
                  <w:rPr>
                    <w:rFonts w:ascii="Cambria Math" w:hAnsi="Cambria Math"/>
                    <w:i/>
                    <w:color w:val="1F4E79" w:themeColor="accent5" w:themeShade="80"/>
                  </w:rPr>
                </m:ctrlPr>
              </m:naryPr>
              <m:sub/>
              <m:sup/>
              <m:e>
                <m:r>
                  <w:rPr>
                    <w:rFonts w:ascii="Cambria Math" w:eastAsiaTheme="minorEastAsia" w:hAnsi="Cambria Math"/>
                    <w:color w:val="1F4E79" w:themeColor="accent5" w:themeShade="80"/>
                  </w:rPr>
                  <m:t>σN</m:t>
                </m:r>
                <m:r>
                  <w:rPr>
                    <w:rFonts w:ascii="Cambria Math" w:hAnsi="Cambria Math"/>
                    <w:color w:val="1F4E79" w:themeColor="accent5" w:themeShade="80"/>
                  </w:rPr>
                  <m:t>dτ</m:t>
                </m:r>
              </m:e>
            </m:nary>
          </m:sup>
        </m:sSup>
        <m:r>
          <w:rPr>
            <w:rFonts w:ascii="Cambria Math" w:hAnsi="Cambria Math"/>
            <w:color w:val="1F4E79" w:themeColor="accent5" w:themeShade="80"/>
          </w:rPr>
          <m:t>=</m:t>
        </m:r>
        <m:sSup>
          <m:sSupPr>
            <m:ctrlPr>
              <w:rPr>
                <w:rFonts w:ascii="Cambria Math" w:hAnsi="Cambria Math"/>
                <w:i/>
                <w:color w:val="1F4E79" w:themeColor="accent5" w:themeShade="80"/>
              </w:rPr>
            </m:ctrlPr>
          </m:sSupPr>
          <m:e>
            <m:r>
              <w:rPr>
                <w:rFonts w:ascii="Cambria Math" w:hAnsi="Cambria Math"/>
                <w:color w:val="1F4E79" w:themeColor="accent5" w:themeShade="80"/>
              </w:rPr>
              <m:t>e</m:t>
            </m:r>
          </m:e>
          <m:sup>
            <m:r>
              <w:rPr>
                <w:rFonts w:ascii="Cambria Math" w:eastAsiaTheme="minorEastAsia" w:hAnsi="Cambria Math"/>
                <w:color w:val="1F4E79" w:themeColor="accent5" w:themeShade="80"/>
              </w:rPr>
              <m:t>σNτ</m:t>
            </m:r>
          </m:sup>
        </m:sSup>
      </m:oMath>
      <w:r w:rsidR="003C6A25" w:rsidRPr="005D61FA">
        <w:rPr>
          <w:rFonts w:eastAsiaTheme="minorEastAsia"/>
          <w:i/>
          <w:iCs/>
          <w:color w:val="1F4E79" w:themeColor="accent5" w:themeShade="80"/>
        </w:rPr>
        <w:t>:</w:t>
      </w:r>
    </w:p>
    <w:p w14:paraId="646C7F33" w14:textId="3A496422" w:rsidR="00847E3D" w:rsidRDefault="00000000" w:rsidP="00B87FA2">
      <w:pPr>
        <w:ind w:left="5580" w:right="-1260" w:hanging="5580"/>
        <w:rPr>
          <w:rFonts w:eastAsiaTheme="minorEastAsia"/>
        </w:rPr>
      </w:pPr>
      <m:oMath>
        <m:f>
          <m:fPr>
            <m:ctrlPr>
              <w:rPr>
                <w:rFonts w:ascii="Cambria Math" w:hAnsi="Cambria Math"/>
                <w:i/>
                <w:color w:val="000000" w:themeColor="text1"/>
              </w:rPr>
            </m:ctrlPr>
          </m:fPr>
          <m:num>
            <m:r>
              <w:rPr>
                <w:rFonts w:ascii="Cambria Math" w:hAnsi="Cambria Math"/>
                <w:color w:val="000000" w:themeColor="text1"/>
              </w:rPr>
              <m:t>d</m:t>
            </m:r>
            <m:sSub>
              <m:sSubPr>
                <m:ctrlPr>
                  <w:rPr>
                    <w:rFonts w:ascii="Cambria Math" w:hAnsi="Cambria Math"/>
                    <w:i/>
                    <w:color w:val="000000" w:themeColor="text1"/>
                  </w:rPr>
                </m:ctrlPr>
              </m:sSubPr>
              <m:e>
                <m:r>
                  <w:rPr>
                    <w:rFonts w:ascii="Cambria Math" w:hAnsi="Cambria Math"/>
                    <w:color w:val="000000" w:themeColor="text1"/>
                  </w:rPr>
                  <m:t>z</m:t>
                </m:r>
              </m:e>
              <m:sub>
                <m:r>
                  <w:rPr>
                    <w:rFonts w:ascii="Cambria Math" w:hAnsi="Cambria Math"/>
                    <w:color w:val="000000" w:themeColor="text1"/>
                  </w:rPr>
                  <m:t>i</m:t>
                </m:r>
              </m:sub>
            </m:sSub>
          </m:num>
          <m:den>
            <m:r>
              <w:rPr>
                <w:rFonts w:ascii="Cambria Math" w:hAnsi="Cambria Math"/>
                <w:color w:val="000000" w:themeColor="text1"/>
              </w:rPr>
              <m:t>dt</m:t>
            </m:r>
          </m:den>
        </m:f>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σN</m:t>
            </m:r>
            <m:r>
              <w:rPr>
                <w:rFonts w:ascii="Cambria Math" w:eastAsiaTheme="minorEastAsia" w:hAnsi="Cambria Math"/>
              </w:rPr>
              <m:t>τ</m:t>
            </m:r>
          </m:sup>
        </m:sSup>
        <m:r>
          <w:rPr>
            <w:rFonts w:ascii="Cambria Math" w:hAnsi="Cambria Math"/>
          </w:rPr>
          <m:t>+</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σN</m:t>
            </m:r>
            <m:r>
              <w:rPr>
                <w:rFonts w:ascii="Cambria Math" w:eastAsiaTheme="minorEastAsia" w:hAnsi="Cambria Math"/>
              </w:rPr>
              <m:t>τ</m:t>
            </m:r>
          </m:sup>
        </m:sSup>
        <m:r>
          <w:rPr>
            <w:rFonts w:ascii="Cambria Math" w:eastAsiaTheme="minorEastAsia" w:hAnsi="Cambria Math"/>
          </w:rPr>
          <m:t>σN</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m:rPr>
            <m:sty m:val="p"/>
          </m:rPr>
          <w:rPr>
            <w:rFonts w:ascii="Cambria Math" w:eastAsiaTheme="minorEastAsia" w:hAnsi="Cambria Math"/>
          </w:rPr>
          <m:t xml:space="preserve"> </m:t>
        </m:r>
        <m:r>
          <w:rPr>
            <w:rFonts w:ascii="Cambria Math" w:hAnsi="Cambria Math"/>
          </w:rPr>
          <m:t>=</m:t>
        </m:r>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σN</m:t>
                </m:r>
                <m:r>
                  <w:rPr>
                    <w:rFonts w:ascii="Cambria Math" w:eastAsiaTheme="minorEastAsia" w:hAnsi="Cambria Math"/>
                  </w:rPr>
                  <m:t>τ</m:t>
                </m:r>
              </m:sup>
            </m:sSup>
          </m:e>
        </m:d>
        <m:d>
          <m:dPr>
            <m:begChr m:val="["/>
            <m:endChr m:val="]"/>
            <m:ctrlPr>
              <w:rPr>
                <w:rFonts w:ascii="Cambria Math" w:hAnsi="Cambria Math"/>
                <w:i/>
              </w:rPr>
            </m:ctrlPr>
          </m:dPr>
          <m:e>
            <m:d>
              <m:dPr>
                <m:ctrlPr>
                  <w:rPr>
                    <w:rFonts w:ascii="Cambria Math" w:hAnsi="Cambria Math"/>
                    <w:i/>
                  </w:rPr>
                </m:ctrlPr>
              </m:dPr>
              <m:e>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m:t>
            </m:r>
            <m:r>
              <w:rPr>
                <w:rFonts w:ascii="Cambria Math" w:eastAsiaTheme="minorEastAsia" w:hAnsi="Cambria Math"/>
                <w:color w:val="000000" w:themeColor="text1"/>
              </w:rPr>
              <m:t>(N-1)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 xml:space="preserve"> </m:t>
            </m:r>
            <m:r>
              <w:rPr>
                <w:rFonts w:ascii="Cambria Math" w:eastAsiaTheme="minorEastAsia" w:hAnsi="Cambria Math"/>
              </w:rPr>
              <m:t>+ σ</m:t>
            </m:r>
          </m:e>
        </m:d>
      </m:oMath>
      <w:r w:rsidR="00847E3D">
        <w:rPr>
          <w:rFonts w:eastAsiaTheme="minorEastAsia"/>
        </w:rPr>
        <w:tab/>
        <w:t>(</w:t>
      </w:r>
      <w:r w:rsidR="009E5621">
        <w:rPr>
          <w:rFonts w:eastAsiaTheme="minorEastAsia"/>
        </w:rPr>
        <w:t>20</w:t>
      </w:r>
      <w:r w:rsidR="00847E3D">
        <w:rPr>
          <w:rFonts w:eastAsiaTheme="minorEastAsia"/>
        </w:rPr>
        <w:t>)</w:t>
      </w:r>
    </w:p>
    <w:p w14:paraId="55E7F807" w14:textId="77777777" w:rsidR="004E647F" w:rsidRDefault="004E647F" w:rsidP="004E647F">
      <w:pPr>
        <w:ind w:left="5580" w:right="-720" w:hanging="5580"/>
        <w:rPr>
          <w:rFonts w:eastAsiaTheme="minorEastAsia"/>
        </w:rPr>
      </w:pPr>
    </w:p>
    <w:p w14:paraId="3EA50ED5" w14:textId="0331C891" w:rsidR="004E647F" w:rsidRPr="005D61FA" w:rsidRDefault="00F635F7" w:rsidP="004E647F">
      <w:pPr>
        <w:ind w:left="5580" w:right="-720" w:hanging="5580"/>
        <w:rPr>
          <w:rFonts w:eastAsiaTheme="minorEastAsia"/>
          <w:color w:val="1F4E79" w:themeColor="accent5" w:themeShade="80"/>
        </w:rPr>
      </w:pPr>
      <w:r w:rsidRPr="005D61FA">
        <w:rPr>
          <w:rFonts w:eastAsiaTheme="minorEastAsia"/>
          <w:i/>
          <w:iCs/>
          <w:color w:val="1F4E79" w:themeColor="accent5" w:themeShade="80"/>
        </w:rPr>
        <w:t>Simplify using the product rule of differentiation.</w:t>
      </w:r>
    </w:p>
    <w:p w14:paraId="5B37039D" w14:textId="08EB0BB0" w:rsidR="00EB22AD" w:rsidRDefault="00000000" w:rsidP="00B87FA2">
      <w:pPr>
        <w:ind w:left="5670" w:right="-1170" w:hanging="5670"/>
        <w:rPr>
          <w:rFonts w:eastAsiaTheme="minorEastAsia"/>
        </w:rPr>
      </w:pPr>
      <m:oMath>
        <m:f>
          <m:fPr>
            <m:ctrlPr>
              <w:rPr>
                <w:rFonts w:ascii="Cambria Math" w:hAnsi="Cambria Math"/>
                <w:i/>
                <w:color w:val="000000" w:themeColor="text1"/>
              </w:rPr>
            </m:ctrlPr>
          </m:fPr>
          <m:num>
            <m:r>
              <w:rPr>
                <w:rFonts w:ascii="Cambria Math" w:hAnsi="Cambria Math"/>
                <w:color w:val="000000" w:themeColor="text1"/>
              </w:rPr>
              <m:t>d</m:t>
            </m:r>
          </m:num>
          <m:den>
            <m:r>
              <w:rPr>
                <w:rFonts w:ascii="Cambria Math" w:hAnsi="Cambria Math"/>
                <w:color w:val="000000" w:themeColor="text1"/>
              </w:rPr>
              <m:t>dt</m:t>
            </m:r>
          </m:den>
        </m:f>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σN</m:t>
                </m:r>
                <m:r>
                  <w:rPr>
                    <w:rFonts w:ascii="Cambria Math" w:eastAsiaTheme="minorEastAsia" w:hAnsi="Cambria Math"/>
                  </w:rPr>
                  <m:t>τ</m:t>
                </m:r>
              </m:sup>
            </m:sSup>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e>
        </m:d>
        <m:r>
          <w:rPr>
            <w:rFonts w:ascii="Cambria Math" w:hAnsi="Cambria Math"/>
            <w:color w:val="000000" w:themeColor="text1"/>
          </w:rPr>
          <m:t>=</m:t>
        </m:r>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σN</m:t>
                </m:r>
                <m:r>
                  <w:rPr>
                    <w:rFonts w:ascii="Cambria Math" w:eastAsiaTheme="minorEastAsia" w:hAnsi="Cambria Math"/>
                  </w:rPr>
                  <m:t>τ</m:t>
                </m:r>
              </m:sup>
            </m:sSup>
          </m:e>
        </m:d>
        <m:d>
          <m:dPr>
            <m:begChr m:val="["/>
            <m:endChr m:val="]"/>
            <m:ctrlPr>
              <w:rPr>
                <w:rFonts w:ascii="Cambria Math" w:hAnsi="Cambria Math"/>
                <w:i/>
              </w:rPr>
            </m:ctrlPr>
          </m:dPr>
          <m:e>
            <m:d>
              <m:dPr>
                <m:ctrlPr>
                  <w:rPr>
                    <w:rFonts w:ascii="Cambria Math" w:hAnsi="Cambria Math"/>
                    <w:i/>
                  </w:rPr>
                </m:ctrlPr>
              </m:dPr>
              <m:e>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m:t>
            </m:r>
            <m:r>
              <w:rPr>
                <w:rFonts w:ascii="Cambria Math" w:eastAsiaTheme="minorEastAsia" w:hAnsi="Cambria Math"/>
                <w:color w:val="000000" w:themeColor="text1"/>
              </w:rPr>
              <m:t>(N-1)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a,t-a</m:t>
                </m:r>
              </m:e>
            </m:d>
            <m:r>
              <w:rPr>
                <w:rFonts w:ascii="Cambria Math" w:hAnsi="Cambria Math"/>
                <w:color w:val="000000" w:themeColor="text1"/>
              </w:rPr>
              <m:t xml:space="preserve"> </m:t>
            </m:r>
            <m:r>
              <w:rPr>
                <w:rFonts w:ascii="Cambria Math" w:eastAsiaTheme="minorEastAsia" w:hAnsi="Cambria Math"/>
              </w:rPr>
              <m:t>+ σ</m:t>
            </m:r>
          </m:e>
        </m:d>
      </m:oMath>
      <w:r w:rsidR="00F635F7">
        <w:rPr>
          <w:rFonts w:eastAsiaTheme="minorEastAsia"/>
        </w:rPr>
        <w:t xml:space="preserve"> </w:t>
      </w:r>
      <w:r w:rsidR="00B87FA2">
        <w:rPr>
          <w:rFonts w:eastAsiaTheme="minorEastAsia"/>
        </w:rPr>
        <w:tab/>
      </w:r>
      <w:r w:rsidR="00F635F7">
        <w:rPr>
          <w:rFonts w:eastAsiaTheme="minorEastAsia"/>
        </w:rPr>
        <w:t>(</w:t>
      </w:r>
      <w:r w:rsidR="009E5621">
        <w:rPr>
          <w:rFonts w:eastAsiaTheme="minorEastAsia"/>
        </w:rPr>
        <w:t>2</w:t>
      </w:r>
      <w:r w:rsidR="00370112">
        <w:rPr>
          <w:rFonts w:eastAsiaTheme="minorEastAsia"/>
        </w:rPr>
        <w:t>1</w:t>
      </w:r>
      <w:r w:rsidR="00F635F7">
        <w:rPr>
          <w:rFonts w:eastAsiaTheme="minorEastAsia"/>
        </w:rPr>
        <w:t>)</w:t>
      </w:r>
    </w:p>
    <w:p w14:paraId="7837EDDE" w14:textId="77777777" w:rsidR="009416BA" w:rsidRDefault="009416BA" w:rsidP="009416BA">
      <w:pPr>
        <w:ind w:left="5580" w:right="-720" w:hanging="5580"/>
        <w:rPr>
          <w:rFonts w:eastAsiaTheme="minorEastAsia"/>
          <w:i/>
          <w:iCs/>
          <w:color w:val="002060"/>
        </w:rPr>
      </w:pPr>
    </w:p>
    <w:p w14:paraId="7175C78A" w14:textId="6CFC7554" w:rsidR="009416BA" w:rsidRPr="005D61FA" w:rsidRDefault="009416BA" w:rsidP="009416BA">
      <w:pPr>
        <w:ind w:left="5580" w:right="-720" w:hanging="5580"/>
        <w:rPr>
          <w:rFonts w:eastAsiaTheme="minorEastAsia"/>
          <w:i/>
          <w:iCs/>
          <w:color w:val="1F4E79" w:themeColor="accent5" w:themeShade="80"/>
        </w:rPr>
      </w:pPr>
      <w:commentRangeStart w:id="29"/>
      <w:commentRangeStart w:id="30"/>
      <w:commentRangeStart w:id="31"/>
      <w:r w:rsidRPr="005D61FA">
        <w:rPr>
          <w:rFonts w:eastAsiaTheme="minorEastAsia"/>
          <w:i/>
          <w:iCs/>
          <w:color w:val="1F4E79" w:themeColor="accent5" w:themeShade="80"/>
        </w:rPr>
        <w:t>Integrate both sides.</w:t>
      </w:r>
      <w:commentRangeEnd w:id="29"/>
      <w:r w:rsidRPr="005D61FA">
        <w:rPr>
          <w:rStyle w:val="CommentReference"/>
          <w:color w:val="1F4E79" w:themeColor="accent5" w:themeShade="80"/>
        </w:rPr>
        <w:commentReference w:id="29"/>
      </w:r>
      <w:commentRangeEnd w:id="30"/>
      <w:r w:rsidR="00AA57D1">
        <w:rPr>
          <w:rStyle w:val="CommentReference"/>
        </w:rPr>
        <w:commentReference w:id="30"/>
      </w:r>
      <w:commentRangeEnd w:id="31"/>
      <w:r w:rsidR="00103787">
        <w:rPr>
          <w:rStyle w:val="CommentReference"/>
        </w:rPr>
        <w:commentReference w:id="31"/>
      </w:r>
    </w:p>
    <w:p w14:paraId="4247779F" w14:textId="77777777" w:rsidR="00B87FA2" w:rsidRDefault="00000000" w:rsidP="00B87FA2">
      <w:pPr>
        <w:ind w:left="5760" w:right="-1170" w:hanging="5760"/>
        <w:rPr>
          <w:rFonts w:eastAsiaTheme="minorEastAsia"/>
        </w:rPr>
      </w:pP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σN</m:t>
            </m:r>
            <m:r>
              <w:rPr>
                <w:rFonts w:ascii="Cambria Math" w:eastAsiaTheme="minorEastAsia" w:hAnsi="Cambria Math"/>
              </w:rPr>
              <m:t>τ</m:t>
            </m:r>
          </m:sup>
        </m:sSup>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nary>
          <m:naryPr>
            <m:limLoc m:val="subSup"/>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a</m:t>
            </m:r>
          </m:sup>
          <m:e>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σN</m:t>
                    </m:r>
                    <m:r>
                      <w:rPr>
                        <w:rFonts w:ascii="Cambria Math" w:eastAsiaTheme="minorEastAsia" w:hAnsi="Cambria Math"/>
                      </w:rPr>
                      <m:t>τ</m:t>
                    </m:r>
                  </m:sup>
                </m:sSup>
              </m:e>
            </m:d>
            <m:d>
              <m:dPr>
                <m:begChr m:val="["/>
                <m:endChr m:val="]"/>
                <m:ctrlPr>
                  <w:rPr>
                    <w:rFonts w:ascii="Cambria Math" w:hAnsi="Cambria Math"/>
                    <w:i/>
                  </w:rPr>
                </m:ctrlPr>
              </m:dPr>
              <m:e>
                <m:d>
                  <m:dPr>
                    <m:ctrlPr>
                      <w:rPr>
                        <w:rFonts w:ascii="Cambria Math" w:hAnsi="Cambria Math"/>
                        <w:i/>
                      </w:rPr>
                    </m:ctrlPr>
                  </m:dPr>
                  <m:e>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w:commentRangeStart w:id="32"/>
                        <m:r>
                          <w:rPr>
                            <w:rFonts w:ascii="Cambria Math" w:hAnsi="Cambria Math"/>
                            <w:color w:val="000000" w:themeColor="text1"/>
                          </w:rPr>
                          <m:t>a-τ,t-τ</m:t>
                        </m:r>
                        <w:commentRangeEnd w:id="32"/>
                        <m:r>
                          <m:rPr>
                            <m:sty m:val="p"/>
                          </m:rPr>
                          <w:rPr>
                            <w:rStyle w:val="CommentReference"/>
                          </w:rPr>
                          <w:commentReference w:id="32"/>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m:t>
                </m:r>
                <m:r>
                  <w:rPr>
                    <w:rFonts w:ascii="Cambria Math" w:eastAsiaTheme="minorEastAsia" w:hAnsi="Cambria Math"/>
                    <w:color w:val="000000" w:themeColor="text1"/>
                  </w:rPr>
                  <m:t>(N-1)</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color w:val="000000" w:themeColor="text1"/>
                  </w:rPr>
                  <m:t xml:space="preserve"> </m:t>
                </m:r>
                <m:r>
                  <w:rPr>
                    <w:rFonts w:ascii="Cambria Math" w:eastAsiaTheme="minorEastAsia" w:hAnsi="Cambria Math"/>
                  </w:rPr>
                  <m:t>+ σ</m:t>
                </m:r>
              </m:e>
            </m:d>
            <m:r>
              <w:rPr>
                <w:rFonts w:ascii="Cambria Math" w:hAnsi="Cambria Math"/>
              </w:rPr>
              <m:t>dτ</m:t>
            </m:r>
          </m:e>
        </m:nary>
      </m:oMath>
      <w:r w:rsidR="009416BA">
        <w:rPr>
          <w:rFonts w:eastAsiaTheme="minorEastAsia"/>
        </w:rPr>
        <w:t xml:space="preserve">    (2</w:t>
      </w:r>
      <w:r w:rsidR="00370112">
        <w:rPr>
          <w:rFonts w:eastAsiaTheme="minorEastAsia"/>
        </w:rPr>
        <w:t>2</w:t>
      </w:r>
      <w:r w:rsidR="009416BA">
        <w:rPr>
          <w:rFonts w:eastAsiaTheme="minorEastAsia"/>
        </w:rPr>
        <w:t>)</w:t>
      </w:r>
    </w:p>
    <w:p w14:paraId="000DA2C2" w14:textId="77777777" w:rsidR="00B87FA2" w:rsidRDefault="00B87FA2" w:rsidP="00B87FA2">
      <w:pPr>
        <w:ind w:left="5760" w:right="-1170" w:hanging="5760"/>
        <w:rPr>
          <w:rFonts w:eastAsiaTheme="minorEastAsia"/>
        </w:rPr>
      </w:pPr>
    </w:p>
    <w:p w14:paraId="7F3AB0A0" w14:textId="7F3CEE6D" w:rsidR="00B87FA2" w:rsidRDefault="00B87FA2" w:rsidP="00B87FA2">
      <w:pPr>
        <w:ind w:left="5580" w:right="-720" w:hanging="5580"/>
        <w:rPr>
          <w:rFonts w:eastAsiaTheme="minorEastAsia"/>
          <w:i/>
          <w:iCs/>
          <w:color w:val="1F4E79" w:themeColor="accent5" w:themeShade="80"/>
        </w:rPr>
      </w:pPr>
      <w:r>
        <w:rPr>
          <w:rFonts w:eastAsiaTheme="minorEastAsia"/>
          <w:i/>
          <w:iCs/>
          <w:color w:val="1F4E79" w:themeColor="accent5" w:themeShade="80"/>
        </w:rPr>
        <w:t>Simplify – (I took the integrating factor out of the integral—I think that is allowed?).</w:t>
      </w:r>
    </w:p>
    <w:p w14:paraId="16F7A999" w14:textId="3038EC82" w:rsidR="00B87FA2" w:rsidRPr="005D61FA" w:rsidRDefault="00000000" w:rsidP="00B87FA2">
      <w:pPr>
        <w:ind w:left="5580" w:right="-1350" w:hanging="6480"/>
        <w:rPr>
          <w:rFonts w:eastAsiaTheme="minorEastAsia"/>
          <w:i/>
          <w:iCs/>
          <w:color w:val="1F4E79" w:themeColor="accent5" w:themeShade="80"/>
        </w:rPr>
      </w:pP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σN</m:t>
            </m:r>
            <m:r>
              <w:rPr>
                <w:rFonts w:ascii="Cambria Math" w:eastAsiaTheme="minorEastAsia" w:hAnsi="Cambria Math"/>
              </w:rPr>
              <m:t>τ</m:t>
            </m:r>
          </m:sup>
        </m:sSup>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σN</m:t>
                </m:r>
                <m:r>
                  <w:rPr>
                    <w:rFonts w:ascii="Cambria Math" w:eastAsiaTheme="minorEastAsia" w:hAnsi="Cambria Math"/>
                  </w:rPr>
                  <m:t>τ</m:t>
                </m:r>
              </m:sup>
            </m:sSup>
          </m:e>
        </m:d>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a</m:t>
                </m:r>
              </m:sup>
              <m:e>
                <m:d>
                  <m:dPr>
                    <m:ctrlPr>
                      <w:rPr>
                        <w:rFonts w:ascii="Cambria Math" w:hAnsi="Cambria Math"/>
                        <w:i/>
                      </w:rPr>
                    </m:ctrlPr>
                  </m:dPr>
                  <m:e>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dτ</m:t>
                            </m:r>
                          </m:e>
                        </m:nary>
                      </m:sup>
                    </m:sSup>
                  </m:e>
                </m:d>
                <m:r>
                  <w:rPr>
                    <w:rFonts w:ascii="Cambria Math" w:hAnsi="Cambria Math"/>
                  </w:rPr>
                  <m:t>dτ-</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N-1</m:t>
                        </m:r>
                      </m:e>
                    </m:d>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e>
                </m:nary>
                <m:r>
                  <w:rPr>
                    <w:rFonts w:ascii="Cambria Math" w:hAnsi="Cambria Math"/>
                  </w:rPr>
                  <m:t>dτ+</m:t>
                </m:r>
                <m:nary>
                  <m:naryPr>
                    <m:limLoc m:val="subSup"/>
                    <m:ctrlPr>
                      <w:rPr>
                        <w:rFonts w:ascii="Cambria Math" w:hAnsi="Cambria Math"/>
                        <w:i/>
                      </w:rPr>
                    </m:ctrlPr>
                  </m:naryPr>
                  <m:sub>
                    <m:r>
                      <w:rPr>
                        <w:rFonts w:ascii="Cambria Math" w:hAnsi="Cambria Math"/>
                      </w:rPr>
                      <m:t>0</m:t>
                    </m:r>
                  </m:sub>
                  <m:sup>
                    <m:r>
                      <w:rPr>
                        <w:rFonts w:ascii="Cambria Math" w:hAnsi="Cambria Math"/>
                      </w:rPr>
                      <m:t>a</m:t>
                    </m:r>
                  </m:sup>
                  <m:e>
                    <m:r>
                      <w:rPr>
                        <w:rFonts w:ascii="Cambria Math" w:eastAsiaTheme="minorEastAsia" w:hAnsi="Cambria Math"/>
                      </w:rPr>
                      <m:t>σ</m:t>
                    </m:r>
                  </m:e>
                </m:nary>
                <m:r>
                  <w:rPr>
                    <w:rFonts w:ascii="Cambria Math" w:hAnsi="Cambria Math"/>
                  </w:rPr>
                  <m:t xml:space="preserve">dτ  </m:t>
                </m:r>
              </m:e>
            </m:nary>
          </m:e>
        </m:d>
        <m:r>
          <w:rPr>
            <w:rFonts w:ascii="Cambria Math" w:eastAsiaTheme="minorEastAsia" w:hAnsi="Cambria Math"/>
          </w:rPr>
          <m:t xml:space="preserve"> </m:t>
        </m:r>
      </m:oMath>
      <w:r w:rsidR="00B87FA2">
        <w:rPr>
          <w:rFonts w:eastAsiaTheme="minorEastAsia"/>
        </w:rPr>
        <w:t xml:space="preserve">(23)  </w:t>
      </w:r>
    </w:p>
    <w:p w14:paraId="2D9F36EF" w14:textId="77777777" w:rsidR="00B87FA2" w:rsidRDefault="00B87FA2" w:rsidP="00B87FA2">
      <w:pPr>
        <w:ind w:left="5760" w:right="-1170" w:hanging="5760"/>
        <w:rPr>
          <w:rFonts w:eastAsiaTheme="minorEastAsia"/>
          <w:i/>
          <w:iCs/>
          <w:color w:val="1F4E79" w:themeColor="accent5" w:themeShade="80"/>
        </w:rPr>
      </w:pPr>
    </w:p>
    <w:p w14:paraId="37FA7E56" w14:textId="139CCC2B" w:rsidR="00B87FA2" w:rsidRPr="00B87FA2" w:rsidRDefault="00B87FA2" w:rsidP="00846470">
      <w:pPr>
        <w:rPr>
          <w:rFonts w:eastAsiaTheme="minorEastAsia"/>
          <w:i/>
          <w:iCs/>
          <w:color w:val="1F4E79" w:themeColor="accent5" w:themeShade="80"/>
        </w:rPr>
      </w:pPr>
      <w:r>
        <w:rPr>
          <w:rFonts w:eastAsiaTheme="minorEastAsia"/>
          <w:i/>
          <w:iCs/>
          <w:color w:val="1F4E79" w:themeColor="accent5" w:themeShade="80"/>
        </w:rPr>
        <w:t>Simplify</w:t>
      </w:r>
      <w:r w:rsidR="00362FBD">
        <w:rPr>
          <w:rFonts w:eastAsiaTheme="minorEastAsia"/>
          <w:i/>
          <w:iCs/>
          <w:color w:val="1F4E79" w:themeColor="accent5" w:themeShade="80"/>
        </w:rPr>
        <w:t xml:space="preserve"> further</w:t>
      </w:r>
      <w:r>
        <w:rPr>
          <w:rFonts w:eastAsiaTheme="minorEastAsia"/>
          <w:i/>
          <w:iCs/>
          <w:color w:val="1F4E79" w:themeColor="accent5" w:themeShade="80"/>
        </w:rPr>
        <w:t>. Here, we break dow</w:t>
      </w:r>
      <w:r w:rsidRPr="00B87FA2">
        <w:rPr>
          <w:rFonts w:eastAsiaTheme="minorEastAsia"/>
          <w:i/>
          <w:iCs/>
          <w:color w:val="1F4E79" w:themeColor="accent5" w:themeShade="80"/>
        </w:rPr>
        <w:t xml:space="preserve">n </w:t>
      </w:r>
      <m:oMath>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λ</m:t>
            </m:r>
          </m:e>
        </m:acc>
        <m:d>
          <m:dPr>
            <m:ctrlPr>
              <w:rPr>
                <w:rFonts w:ascii="Cambria Math" w:hAnsi="Cambria Math"/>
                <w:i/>
                <w:color w:val="1F4E79" w:themeColor="accent5" w:themeShade="80"/>
              </w:rPr>
            </m:ctrlPr>
          </m:dPr>
          <m:e>
            <m:r>
              <w:rPr>
                <w:rFonts w:ascii="Cambria Math" w:hAnsi="Cambria Math"/>
                <w:color w:val="1F4E79" w:themeColor="accent5" w:themeShade="80"/>
              </w:rPr>
              <m:t>a,t</m:t>
            </m:r>
          </m:e>
        </m:d>
        <m:r>
          <w:rPr>
            <w:rFonts w:ascii="Cambria Math" w:hAnsi="Cambria Math"/>
            <w:color w:val="1F4E79" w:themeColor="accent5" w:themeShade="80"/>
          </w:rPr>
          <m:t xml:space="preserve"> </m:t>
        </m:r>
      </m:oMath>
      <w:r w:rsidRPr="00B87FA2">
        <w:rPr>
          <w:rFonts w:eastAsiaTheme="minorEastAsia"/>
          <w:i/>
          <w:color w:val="1F4E79" w:themeColor="accent5" w:themeShade="80"/>
        </w:rPr>
        <w:t>piecewise</w:t>
      </w:r>
      <w:r w:rsidRPr="00846470">
        <w:rPr>
          <w:rFonts w:eastAsiaTheme="minorEastAsia"/>
          <w:i/>
          <w:color w:val="1F4E79" w:themeColor="accent5" w:themeShade="80"/>
        </w:rPr>
        <w:t>, as in Cummings.</w:t>
      </w:r>
      <w:r w:rsidR="00846470" w:rsidRPr="00846470">
        <w:rPr>
          <w:rFonts w:eastAsiaTheme="minorEastAsia"/>
          <w:i/>
          <w:color w:val="1F4E79" w:themeColor="accent5" w:themeShade="80"/>
        </w:rPr>
        <w:t xml:space="preserve"> I multiplied each term that gets integrated by “</w:t>
      </w:r>
      <m:oMath>
        <m:r>
          <w:rPr>
            <w:rFonts w:ascii="Cambria Math" w:hAnsi="Cambria Math"/>
            <w:color w:val="1F4E79" w:themeColor="accent5" w:themeShade="80"/>
          </w:rPr>
          <m:t>τ</m:t>
        </m:r>
      </m:oMath>
      <w:r w:rsidR="00846470" w:rsidRPr="00846470">
        <w:rPr>
          <w:rFonts w:eastAsiaTheme="minorEastAsia"/>
          <w:i/>
          <w:color w:val="1F4E79" w:themeColor="accent5" w:themeShade="80"/>
        </w:rPr>
        <w:t xml:space="preserve">” but it could be a or t as well… Okay to write as </w:t>
      </w:r>
      <m:oMath>
        <m:r>
          <w:rPr>
            <w:rFonts w:ascii="Cambria Math" w:hAnsi="Cambria Math"/>
            <w:color w:val="1F4E79" w:themeColor="accent5" w:themeShade="80"/>
          </w:rPr>
          <m:t>τ</m:t>
        </m:r>
      </m:oMath>
      <w:r w:rsidR="00846470" w:rsidRPr="00846470">
        <w:rPr>
          <w:rFonts w:eastAsiaTheme="minorEastAsia"/>
          <w:i/>
          <w:color w:val="1F4E79" w:themeColor="accent5" w:themeShade="80"/>
        </w:rPr>
        <w:t>?</w:t>
      </w:r>
    </w:p>
    <w:p w14:paraId="271F915A" w14:textId="61AC96E0" w:rsidR="00B87FA2" w:rsidRDefault="00000000" w:rsidP="00362FBD">
      <w:pPr>
        <w:ind w:right="-1170"/>
        <w:rPr>
          <w:rFonts w:eastAsiaTheme="minorEastAsia"/>
          <w:iCs/>
        </w:rPr>
      </w:pP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σN</m:t>
            </m:r>
            <m:r>
              <w:rPr>
                <w:rFonts w:ascii="Cambria Math" w:eastAsiaTheme="minorEastAsia" w:hAnsi="Cambria Math"/>
              </w:rPr>
              <m:t>τ</m:t>
            </m:r>
          </m:sup>
        </m:sSup>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σN</m:t>
                </m:r>
                <m:r>
                  <w:rPr>
                    <w:rFonts w:ascii="Cambria Math" w:eastAsiaTheme="minorEastAsia" w:hAnsi="Cambria Math"/>
                  </w:rPr>
                  <m:t>τ</m:t>
                </m:r>
              </m:sup>
            </m:sSup>
          </m:e>
        </m:d>
        <m:d>
          <m:dPr>
            <m:begChr m:val="["/>
            <m:endChr m:val="]"/>
            <m:ctrlPr>
              <w:rPr>
                <w:rFonts w:ascii="Cambria Math" w:hAnsi="Cambria Math"/>
                <w:i/>
              </w:rPr>
            </m:ctrlPr>
          </m:dPr>
          <m:e>
            <m:d>
              <m:dPr>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a</m:t>
                    </m:r>
                  </m:sup>
                  <m:e>
                    <m:d>
                      <m:dPr>
                        <m:ctrlPr>
                          <w:rPr>
                            <w:rFonts w:ascii="Cambria Math" w:hAnsi="Cambria Math"/>
                            <w:i/>
                          </w:rPr>
                        </m:ctrlPr>
                      </m:dPr>
                      <m:e>
                        <m:r>
                          <w:rPr>
                            <w:rFonts w:ascii="Cambria Math" w:eastAsiaTheme="minorEastAsia" w:hAnsi="Cambria Math"/>
                            <w:color w:val="000000" w:themeColor="text1"/>
                          </w:rPr>
                          <m:t>N</m:t>
                        </m:r>
                        <m:acc>
                          <m:accPr>
                            <m:chr m:val="̅"/>
                            <m:ctrlPr>
                              <w:rPr>
                                <w:rFonts w:ascii="Cambria Math" w:eastAsiaTheme="minorEastAsia" w:hAnsi="Cambria Math"/>
                                <w:i/>
                                <w:color w:val="000000" w:themeColor="text1"/>
                              </w:rPr>
                            </m:ctrlPr>
                          </m:accPr>
                          <m:e>
                            <m:r>
                              <w:rPr>
                                <w:rFonts w:ascii="Cambria Math" w:eastAsiaTheme="minorEastAsia" w:hAnsi="Cambria Math"/>
                                <w:color w:val="000000" w:themeColor="text1"/>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hAnsi="Cambria Math"/>
                          </w:rPr>
                          <m:t xml:space="preserve">- </m:t>
                        </m:r>
                        <m:r>
                          <w:rPr>
                            <w:rFonts w:ascii="Cambria Math" w:eastAsiaTheme="minorEastAsia" w:hAnsi="Cambria Math"/>
                          </w:rPr>
                          <m:t>σ</m:t>
                        </m:r>
                      </m:e>
                    </m:d>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τ</m:t>
                            </m:r>
                          </m:sup>
                        </m:sSup>
                      </m:e>
                    </m:d>
                  </m:e>
                </m:nary>
                <m:r>
                  <w:rPr>
                    <w:rFonts w:ascii="Cambria Math" w:hAnsi="Cambria Math"/>
                  </w:rPr>
                  <m:t>dτ</m:t>
                </m:r>
              </m:e>
            </m:d>
            <m:r>
              <w:rPr>
                <w:rFonts w:ascii="Cambria Math" w:hAnsi="Cambria Math"/>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N-1</m:t>
                </m:r>
              </m:e>
            </m:d>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rPr>
                  <m:t>τ</m:t>
                </m:r>
              </m:sub>
              <m:sup/>
              <m:e>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eastAsiaTheme="minorEastAsia" w:hAnsi="Cambria Math"/>
                  </w:rPr>
                  <m:t>τ</m:t>
                </m:r>
              </m:e>
            </m:nary>
            <m:r>
              <w:rPr>
                <w:rFonts w:ascii="Cambria Math" w:hAnsi="Cambria Math"/>
              </w:rPr>
              <m:t>+</m:t>
            </m:r>
            <m:r>
              <w:rPr>
                <w:rFonts w:ascii="Cambria Math" w:eastAsiaTheme="minorEastAsia" w:hAnsi="Cambria Math"/>
              </w:rPr>
              <m:t>στ</m:t>
            </m:r>
          </m:e>
        </m:d>
      </m:oMath>
      <w:r w:rsidR="00362FBD">
        <w:rPr>
          <w:rFonts w:eastAsiaTheme="minorEastAsia"/>
          <w:iCs/>
        </w:rPr>
        <w:t>(24)</w:t>
      </w:r>
    </w:p>
    <w:p w14:paraId="01935936" w14:textId="77777777" w:rsidR="00362FBD" w:rsidRPr="00362FBD" w:rsidRDefault="00362FBD" w:rsidP="00362FBD">
      <w:pPr>
        <w:ind w:right="-1170"/>
        <w:rPr>
          <w:rFonts w:eastAsiaTheme="minorEastAsia"/>
          <w:iCs/>
          <w:color w:val="1F4E79" w:themeColor="accent5" w:themeShade="80"/>
        </w:rPr>
      </w:pPr>
    </w:p>
    <w:p w14:paraId="0C1F4C10" w14:textId="2C7DA37C" w:rsidR="00B87FA2" w:rsidRDefault="00362FBD" w:rsidP="00B87FA2">
      <w:pPr>
        <w:ind w:left="5760" w:right="-1170" w:hanging="5760"/>
        <w:rPr>
          <w:rFonts w:eastAsiaTheme="minorEastAsia"/>
          <w:i/>
          <w:iCs/>
          <w:color w:val="1F4E79" w:themeColor="accent5" w:themeShade="80"/>
        </w:rPr>
      </w:pPr>
      <w:r>
        <w:rPr>
          <w:rFonts w:eastAsiaTheme="minorEastAsia"/>
          <w:i/>
          <w:iCs/>
          <w:color w:val="1F4E79" w:themeColor="accent5" w:themeShade="80"/>
        </w:rPr>
        <w:t>Simplify further.</w:t>
      </w:r>
    </w:p>
    <w:p w14:paraId="31690FA5" w14:textId="757CECC9" w:rsidR="00FD252D" w:rsidRDefault="00000000" w:rsidP="00FD252D">
      <w:pPr>
        <w:ind w:right="-1170"/>
        <w:rPr>
          <w:rFonts w:eastAsiaTheme="minorEastAsia"/>
          <w:iCs/>
        </w:rPr>
      </w:pPr>
      <m:oMath>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σN</m:t>
            </m:r>
            <m:r>
              <w:rPr>
                <w:rFonts w:ascii="Cambria Math" w:eastAsiaTheme="minorEastAsia" w:hAnsi="Cambria Math"/>
              </w:rPr>
              <m:t>τ</m:t>
            </m:r>
          </m:sup>
        </m:sSup>
        <m:r>
          <w:rPr>
            <w:rFonts w:ascii="Cambria Math" w:hAnsi="Cambria Math"/>
            <w:color w:val="000000" w:themeColor="text1"/>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m:t>
        </m:r>
        <m:d>
          <m:dPr>
            <m:ctrlPr>
              <w:rPr>
                <w:rFonts w:ascii="Cambria Math" w:hAnsi="Cambria Math"/>
                <w:i/>
              </w:rPr>
            </m:ctrlPr>
          </m:dPr>
          <m:e>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eastAsiaTheme="minorEastAsia" w:hAnsi="Cambria Math"/>
                    <w:color w:val="000000" w:themeColor="text1"/>
                  </w:rPr>
                  <m:t>σN</m:t>
                </m:r>
                <m:r>
                  <w:rPr>
                    <w:rFonts w:ascii="Cambria Math" w:eastAsiaTheme="minorEastAsia" w:hAnsi="Cambria Math"/>
                  </w:rPr>
                  <m:t>τ</m:t>
                </m:r>
              </m:sup>
            </m:sSup>
          </m:e>
        </m:d>
        <m:d>
          <m:dPr>
            <m:begChr m:val="["/>
            <m:endChr m:val="]"/>
            <m:ctrlPr>
              <w:rPr>
                <w:rFonts w:ascii="Cambria Math" w:hAnsi="Cambria Math"/>
                <w:i/>
              </w:rPr>
            </m:ctrlPr>
          </m:dPr>
          <m:e>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τ</m:t>
                    </m:r>
                  </m:sup>
                </m:sSup>
              </m:e>
            </m:d>
            <m:d>
              <m:dPr>
                <m:ctrlPr>
                  <w:rPr>
                    <w:rFonts w:ascii="Cambria Math" w:hAnsi="Cambria Math"/>
                    <w:i/>
                  </w:rPr>
                </m:ctrlPr>
              </m:dPr>
              <m:e>
                <m:r>
                  <w:rPr>
                    <w:rFonts w:ascii="Cambria Math" w:eastAsiaTheme="minorEastAsia" w:hAnsi="Cambria Math"/>
                    <w:color w:val="000000" w:themeColor="text1"/>
                  </w:rPr>
                  <m:t>N</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rPr>
                      <m:t>τ</m:t>
                    </m:r>
                  </m:sub>
                  <m:sup/>
                  <m:e>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eastAsiaTheme="minorEastAsia" w:hAnsi="Cambria Math"/>
                      </w:rPr>
                      <m:t>τ</m:t>
                    </m:r>
                  </m:e>
                </m:nary>
                <m:r>
                  <w:rPr>
                    <w:rFonts w:ascii="Cambria Math" w:eastAsiaTheme="minorEastAsia" w:hAnsi="Cambria Math"/>
                    <w:color w:val="000000" w:themeColor="text1"/>
                  </w:rPr>
                  <m:t>-</m:t>
                </m:r>
                <m:r>
                  <w:rPr>
                    <w:rFonts w:ascii="Cambria Math" w:eastAsiaTheme="minorEastAsia" w:hAnsi="Cambria Math"/>
                  </w:rPr>
                  <m:t>στ</m:t>
                </m:r>
              </m:e>
            </m:d>
            <m:r>
              <w:rPr>
                <w:rFonts w:ascii="Cambria Math" w:hAnsi="Cambria Math"/>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N-1</m:t>
                </m:r>
              </m:e>
            </m:d>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rPr>
                  <m:t>τ</m:t>
                </m:r>
              </m:sub>
              <m:sup/>
              <m:e>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eastAsiaTheme="minorEastAsia" w:hAnsi="Cambria Math"/>
                  </w:rPr>
                  <m:t>τ</m:t>
                </m:r>
              </m:e>
            </m:nary>
            <m:r>
              <w:rPr>
                <w:rFonts w:ascii="Cambria Math" w:hAnsi="Cambria Math"/>
              </w:rPr>
              <m:t>+</m:t>
            </m:r>
            <m:r>
              <w:rPr>
                <w:rFonts w:ascii="Cambria Math" w:eastAsiaTheme="minorEastAsia" w:hAnsi="Cambria Math"/>
              </w:rPr>
              <m:t>στ</m:t>
            </m:r>
          </m:e>
        </m:d>
      </m:oMath>
      <w:r w:rsidR="00FD252D">
        <w:rPr>
          <w:rFonts w:eastAsiaTheme="minorEastAsia"/>
        </w:rPr>
        <w:tab/>
      </w:r>
      <w:r w:rsidR="00FD252D">
        <w:rPr>
          <w:rFonts w:eastAsiaTheme="minorEastAsia"/>
          <w:iCs/>
        </w:rPr>
        <w:t>(25)</w:t>
      </w:r>
    </w:p>
    <w:p w14:paraId="3416F1E1" w14:textId="77777777" w:rsidR="00FD252D" w:rsidRDefault="00FD252D" w:rsidP="00FD252D">
      <w:pPr>
        <w:ind w:left="5760" w:right="-1170" w:hanging="5760"/>
        <w:rPr>
          <w:rFonts w:eastAsiaTheme="minorEastAsia"/>
          <w:i/>
          <w:iCs/>
          <w:color w:val="1F4E79" w:themeColor="accent5" w:themeShade="80"/>
        </w:rPr>
      </w:pPr>
    </w:p>
    <w:p w14:paraId="7019F0A1" w14:textId="0CF5D103" w:rsidR="00FD252D" w:rsidRDefault="00FD252D" w:rsidP="00FD252D">
      <w:pPr>
        <w:ind w:left="5760" w:right="-1170" w:hanging="5760"/>
        <w:rPr>
          <w:rFonts w:eastAsiaTheme="minorEastAsia"/>
          <w:i/>
          <w:iCs/>
          <w:color w:val="1F4E79" w:themeColor="accent5" w:themeShade="80"/>
        </w:rPr>
      </w:pPr>
      <w:r>
        <w:rPr>
          <w:rFonts w:eastAsiaTheme="minorEastAsia"/>
          <w:i/>
          <w:iCs/>
          <w:color w:val="1F4E79" w:themeColor="accent5" w:themeShade="80"/>
        </w:rPr>
        <w:lastRenderedPageBreak/>
        <w:t xml:space="preserve">Divide by integrating factor that was on LHS. It looks like these cancel </w:t>
      </w:r>
      <w:proofErr w:type="gramStart"/>
      <w:r>
        <w:rPr>
          <w:rFonts w:eastAsiaTheme="minorEastAsia"/>
          <w:i/>
          <w:iCs/>
          <w:color w:val="1F4E79" w:themeColor="accent5" w:themeShade="80"/>
        </w:rPr>
        <w:t>out?</w:t>
      </w:r>
      <w:proofErr w:type="gramEnd"/>
    </w:p>
    <w:p w14:paraId="7888429B" w14:textId="4B02CE5C" w:rsidR="00FD252D" w:rsidRDefault="00000000" w:rsidP="00FD252D">
      <w:pPr>
        <w:ind w:right="-1170"/>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a,t</m:t>
            </m:r>
          </m:e>
        </m:d>
        <m:r>
          <w:rPr>
            <w:rFonts w:ascii="Cambria Math" w:eastAsiaTheme="minorEastAsia"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τ</m:t>
                </m:r>
              </m:sup>
            </m:sSup>
          </m:e>
        </m:d>
        <m:d>
          <m:dPr>
            <m:ctrlPr>
              <w:rPr>
                <w:rFonts w:ascii="Cambria Math" w:hAnsi="Cambria Math"/>
                <w:i/>
              </w:rPr>
            </m:ctrlPr>
          </m:dPr>
          <m:e>
            <m:r>
              <w:rPr>
                <w:rFonts w:ascii="Cambria Math" w:eastAsiaTheme="minorEastAsia" w:hAnsi="Cambria Math"/>
                <w:color w:val="000000" w:themeColor="text1"/>
              </w:rPr>
              <m:t>N</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rPr>
                  <m:t>τ</m:t>
                </m:r>
              </m:sub>
              <m:sup/>
              <m:e>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eastAsiaTheme="minorEastAsia" w:hAnsi="Cambria Math"/>
                  </w:rPr>
                  <m:t>τ</m:t>
                </m:r>
              </m:e>
            </m:nary>
            <m:r>
              <w:rPr>
                <w:rFonts w:ascii="Cambria Math" w:eastAsiaTheme="minorEastAsia" w:hAnsi="Cambria Math"/>
                <w:color w:val="000000" w:themeColor="text1"/>
              </w:rPr>
              <m:t>-</m:t>
            </m:r>
            <m:r>
              <w:rPr>
                <w:rFonts w:ascii="Cambria Math" w:eastAsiaTheme="minorEastAsia" w:hAnsi="Cambria Math"/>
              </w:rPr>
              <m:t>στ</m:t>
            </m:r>
          </m:e>
        </m:d>
        <m:r>
          <w:rPr>
            <w:rFonts w:ascii="Cambria Math" w:hAnsi="Cambria Math"/>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N-1</m:t>
            </m:r>
          </m:e>
        </m:d>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rPr>
              <m:t>τ</m:t>
            </m:r>
          </m:sub>
          <m:sup/>
          <m:e>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eastAsiaTheme="minorEastAsia" w:hAnsi="Cambria Math"/>
              </w:rPr>
              <m:t>τ</m:t>
            </m:r>
          </m:e>
        </m:nary>
        <m:r>
          <w:rPr>
            <w:rFonts w:ascii="Cambria Math" w:hAnsi="Cambria Math"/>
          </w:rPr>
          <m:t>+</m:t>
        </m:r>
        <m:r>
          <w:rPr>
            <w:rFonts w:ascii="Cambria Math" w:eastAsiaTheme="minorEastAsia" w:hAnsi="Cambria Math"/>
          </w:rPr>
          <m:t>στ+C</m:t>
        </m:r>
      </m:oMath>
      <w:r w:rsidR="00FD252D">
        <w:rPr>
          <w:rFonts w:eastAsiaTheme="minorEastAsia"/>
        </w:rPr>
        <w:tab/>
      </w:r>
      <w:r w:rsidR="00FD252D">
        <w:rPr>
          <w:rFonts w:eastAsiaTheme="minorEastAsia"/>
          <w:iCs/>
        </w:rPr>
        <w:t>(26)</w:t>
      </w:r>
    </w:p>
    <w:p w14:paraId="6C5D7A74" w14:textId="77777777" w:rsidR="00FD252D" w:rsidRDefault="00FD252D" w:rsidP="00FD252D">
      <w:pPr>
        <w:ind w:right="-1170"/>
        <w:rPr>
          <w:rFonts w:eastAsiaTheme="minorEastAsia"/>
          <w:iCs/>
        </w:rPr>
      </w:pPr>
    </w:p>
    <w:p w14:paraId="58AAE25E" w14:textId="20B65FC1" w:rsidR="002B2F20" w:rsidRPr="002B2F20" w:rsidRDefault="002B2F20" w:rsidP="002B2F20">
      <w:pPr>
        <w:rPr>
          <w:rFonts w:eastAsiaTheme="minorEastAsia"/>
          <w:i/>
          <w:color w:val="1F4E79" w:themeColor="accent5" w:themeShade="80"/>
        </w:rPr>
      </w:pPr>
      <w:r w:rsidRPr="002B2F20">
        <w:rPr>
          <w:rFonts w:eastAsiaTheme="minorEastAsia"/>
          <w:i/>
          <w:iCs/>
          <w:color w:val="1F4E79" w:themeColor="accent5" w:themeShade="80"/>
        </w:rPr>
        <w:t xml:space="preserve">Using the assumption, </w:t>
      </w:r>
      <m:oMath>
        <m:sSub>
          <m:sSubPr>
            <m:ctrlPr>
              <w:rPr>
                <w:rFonts w:ascii="Cambria Math" w:eastAsiaTheme="minorEastAsia" w:hAnsi="Cambria Math"/>
                <w:i/>
                <w:color w:val="1F4E79" w:themeColor="accent5" w:themeShade="80"/>
              </w:rPr>
            </m:ctrlPr>
          </m:sSubPr>
          <m:e>
            <m:r>
              <w:rPr>
                <w:rFonts w:ascii="Cambria Math" w:eastAsiaTheme="minorEastAsia" w:hAnsi="Cambria Math"/>
                <w:color w:val="1F4E79" w:themeColor="accent5" w:themeShade="80"/>
              </w:rPr>
              <m:t>z</m:t>
            </m:r>
          </m:e>
          <m:sub>
            <m:r>
              <w:rPr>
                <w:rFonts w:ascii="Cambria Math" w:eastAsiaTheme="minorEastAsia" w:hAnsi="Cambria Math"/>
                <w:color w:val="1F4E79" w:themeColor="accent5" w:themeShade="80"/>
              </w:rPr>
              <m:t>i</m:t>
            </m:r>
          </m:sub>
        </m:sSub>
        <m:d>
          <m:dPr>
            <m:ctrlPr>
              <w:rPr>
                <w:rFonts w:ascii="Cambria Math" w:eastAsiaTheme="minorEastAsia" w:hAnsi="Cambria Math"/>
                <w:i/>
                <w:color w:val="1F4E79" w:themeColor="accent5" w:themeShade="80"/>
              </w:rPr>
            </m:ctrlPr>
          </m:dPr>
          <m:e>
            <m:r>
              <w:rPr>
                <w:rFonts w:ascii="Cambria Math" w:eastAsiaTheme="minorEastAsia" w:hAnsi="Cambria Math"/>
                <w:color w:val="1F4E79" w:themeColor="accent5" w:themeShade="80"/>
              </w:rPr>
              <m:t>0</m:t>
            </m:r>
          </m:e>
        </m:d>
        <m:r>
          <w:rPr>
            <w:rFonts w:ascii="Cambria Math" w:eastAsiaTheme="minorEastAsia" w:hAnsi="Cambria Math"/>
            <w:color w:val="1F4E79" w:themeColor="accent5" w:themeShade="80"/>
          </w:rPr>
          <m:t>=</m:t>
        </m:r>
        <m:r>
          <w:rPr>
            <w:rFonts w:ascii="Cambria Math" w:hAnsi="Cambria Math"/>
            <w:color w:val="1F4E79" w:themeColor="accent5" w:themeShade="80"/>
          </w:rPr>
          <m:t>0</m:t>
        </m:r>
      </m:oMath>
      <w:r w:rsidRPr="002B2F20">
        <w:rPr>
          <w:rFonts w:eastAsiaTheme="minorEastAsia"/>
          <w:i/>
          <w:color w:val="1F4E79" w:themeColor="accent5" w:themeShade="80"/>
        </w:rPr>
        <w:t xml:space="preserve">, we can determine that </w:t>
      </w:r>
      <m:oMath>
        <m:r>
          <w:rPr>
            <w:rFonts w:ascii="Cambria Math" w:eastAsiaTheme="minorEastAsia" w:hAnsi="Cambria Math"/>
            <w:color w:val="1F4E79" w:themeColor="accent5" w:themeShade="80"/>
          </w:rPr>
          <m:t>C=</m:t>
        </m:r>
        <m:r>
          <w:rPr>
            <w:rFonts w:ascii="Cambria Math" w:hAnsi="Cambria Math"/>
            <w:color w:val="1F4E79" w:themeColor="accent5" w:themeShade="80"/>
          </w:rPr>
          <m:t xml:space="preserve">0, </m:t>
        </m:r>
      </m:oMath>
      <w:r w:rsidRPr="002B2F20">
        <w:rPr>
          <w:rFonts w:eastAsiaTheme="minorEastAsia"/>
          <w:i/>
          <w:color w:val="1F4E79" w:themeColor="accent5" w:themeShade="80"/>
        </w:rPr>
        <w:t xml:space="preserve">and then reformat as: </w:t>
      </w:r>
    </w:p>
    <w:p w14:paraId="5B8356EE" w14:textId="77777777" w:rsidR="002B2F20" w:rsidRDefault="002B2F20" w:rsidP="00FD252D">
      <w:pPr>
        <w:ind w:right="-1170"/>
        <w:rPr>
          <w:rFonts w:eastAsiaTheme="minorEastAsia"/>
          <w:iCs/>
        </w:rPr>
      </w:pPr>
    </w:p>
    <w:p w14:paraId="5833530A" w14:textId="61166CE1" w:rsidR="002B2F20" w:rsidRDefault="00000000" w:rsidP="002B2F20">
      <w:pPr>
        <w:ind w:right="-1170"/>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d>
          <m:dPr>
            <m:ctrlPr>
              <w:rPr>
                <w:rFonts w:ascii="Cambria Math" w:eastAsiaTheme="minorEastAsia" w:hAnsi="Cambria Math"/>
                <w:i/>
              </w:rPr>
            </m:ctrlPr>
          </m:dPr>
          <m:e>
            <m:r>
              <w:rPr>
                <w:rFonts w:ascii="Cambria Math" w:eastAsiaTheme="minorEastAsia" w:hAnsi="Cambria Math"/>
              </w:rPr>
              <m:t>a,t</m:t>
            </m:r>
          </m:e>
        </m:d>
        <m:r>
          <w:rPr>
            <w:rFonts w:ascii="Cambria Math" w:eastAsiaTheme="minorEastAsia"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τ</m:t>
                </m:r>
              </m:sup>
            </m:sSup>
          </m:e>
        </m:d>
        <m:d>
          <m:dPr>
            <m:ctrlPr>
              <w:rPr>
                <w:rFonts w:ascii="Cambria Math" w:hAnsi="Cambria Math"/>
                <w:i/>
              </w:rPr>
            </m:ctrlPr>
          </m:dPr>
          <m:e>
            <m:r>
              <w:rPr>
                <w:rFonts w:ascii="Cambria Math" w:eastAsiaTheme="minorEastAsia" w:hAnsi="Cambria Math"/>
                <w:color w:val="000000" w:themeColor="text1"/>
              </w:rPr>
              <m:t>N</m:t>
            </m:r>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rPr>
                  <m:t>τ</m:t>
                </m:r>
              </m:sub>
              <m:sup/>
              <m:e>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eastAsiaTheme="minorEastAsia" w:hAnsi="Cambria Math"/>
                  </w:rPr>
                  <m:t>τ</m:t>
                </m:r>
              </m:e>
            </m:nary>
            <m:r>
              <w:rPr>
                <w:rFonts w:ascii="Cambria Math" w:eastAsiaTheme="minorEastAsia" w:hAnsi="Cambria Math"/>
                <w:color w:val="000000" w:themeColor="text1"/>
              </w:rPr>
              <m:t>-</m:t>
            </m:r>
            <m:r>
              <w:rPr>
                <w:rFonts w:ascii="Cambria Math" w:eastAsiaTheme="minorEastAsia" w:hAnsi="Cambria Math"/>
              </w:rPr>
              <m:t>στ</m:t>
            </m:r>
          </m:e>
        </m:d>
        <m:r>
          <w:rPr>
            <w:rFonts w:ascii="Cambria Math" w:hAnsi="Cambria Math"/>
          </w:rPr>
          <m:t>-</m:t>
        </m:r>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N-1</m:t>
            </m:r>
          </m:e>
        </m:d>
        <m:nary>
          <m:naryPr>
            <m:chr m:val="∑"/>
            <m:limLoc m:val="undOvr"/>
            <m:supHide m:val="1"/>
            <m:ctrlPr>
              <w:rPr>
                <w:rFonts w:ascii="Cambria Math" w:eastAsiaTheme="minorEastAsia" w:hAnsi="Cambria Math"/>
                <w:i/>
                <w:color w:val="000000" w:themeColor="text1"/>
              </w:rPr>
            </m:ctrlPr>
          </m:naryPr>
          <m:sub>
            <m:r>
              <w:rPr>
                <w:rFonts w:ascii="Cambria Math" w:eastAsiaTheme="minorEastAsia" w:hAnsi="Cambria Math"/>
              </w:rPr>
              <m:t>τ</m:t>
            </m:r>
          </m:sub>
          <m:sup/>
          <m:e>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color w:val="000000" w:themeColor="text1"/>
                  </w:rPr>
                </m:ctrlPr>
              </m:dPr>
              <m:e>
                <m:r>
                  <w:rPr>
                    <w:rFonts w:ascii="Cambria Math" w:hAnsi="Cambria Math"/>
                    <w:color w:val="000000" w:themeColor="text1"/>
                  </w:rPr>
                  <m:t>a-τ,t-τ</m:t>
                </m:r>
              </m:e>
            </m:d>
            <m:r>
              <w:rPr>
                <w:rFonts w:ascii="Cambria Math" w:eastAsiaTheme="minorEastAsia" w:hAnsi="Cambria Math"/>
              </w:rPr>
              <m:t>τ</m:t>
            </m:r>
          </m:e>
        </m:nary>
        <m:r>
          <w:rPr>
            <w:rFonts w:ascii="Cambria Math" w:hAnsi="Cambria Math"/>
          </w:rPr>
          <m:t>+</m:t>
        </m:r>
        <m:r>
          <w:rPr>
            <w:rFonts w:ascii="Cambria Math" w:eastAsiaTheme="minorEastAsia" w:hAnsi="Cambria Math"/>
          </w:rPr>
          <m:t>στ</m:t>
        </m:r>
      </m:oMath>
      <w:r w:rsidR="002B2F20">
        <w:rPr>
          <w:rFonts w:eastAsiaTheme="minorEastAsia"/>
        </w:rPr>
        <w:tab/>
      </w:r>
      <w:r w:rsidR="002B2F20">
        <w:rPr>
          <w:rFonts w:eastAsiaTheme="minorEastAsia"/>
          <w:iCs/>
        </w:rPr>
        <w:t>(27)</w:t>
      </w:r>
    </w:p>
    <w:p w14:paraId="5902B700" w14:textId="77777777" w:rsidR="002B2F20" w:rsidRDefault="002B2F20" w:rsidP="00FD252D">
      <w:pPr>
        <w:ind w:right="-1170"/>
        <w:rPr>
          <w:rFonts w:eastAsiaTheme="minorEastAsia"/>
          <w:iCs/>
        </w:rPr>
      </w:pPr>
    </w:p>
    <w:p w14:paraId="7CA47163" w14:textId="78452271" w:rsidR="00815B6D" w:rsidRDefault="00FD252D" w:rsidP="006553E7">
      <w:pPr>
        <w:rPr>
          <w:rFonts w:eastAsiaTheme="minorEastAsia"/>
          <w:i/>
          <w:color w:val="1F4E79" w:themeColor="accent5" w:themeShade="80"/>
        </w:rPr>
      </w:pPr>
      <w:r>
        <w:rPr>
          <w:rFonts w:eastAsiaTheme="minorEastAsia"/>
          <w:i/>
          <w:iCs/>
          <w:color w:val="1F4E79" w:themeColor="accent5" w:themeShade="80"/>
        </w:rPr>
        <w:t>From (2</w:t>
      </w:r>
      <w:r w:rsidR="002B2F20">
        <w:rPr>
          <w:rFonts w:eastAsiaTheme="minorEastAsia"/>
          <w:i/>
          <w:iCs/>
          <w:color w:val="1F4E79" w:themeColor="accent5" w:themeShade="80"/>
        </w:rPr>
        <w:t>7</w:t>
      </w:r>
      <w:r>
        <w:rPr>
          <w:rFonts w:eastAsiaTheme="minorEastAsia"/>
          <w:i/>
          <w:iCs/>
          <w:color w:val="1F4E79" w:themeColor="accent5" w:themeShade="80"/>
        </w:rPr>
        <w:t xml:space="preserve">), we can “easily” </w:t>
      </w:r>
      <w:r w:rsidR="009B15A9">
        <w:rPr>
          <w:rFonts w:eastAsiaTheme="minorEastAsia"/>
          <w:i/>
          <w:iCs/>
          <w:color w:val="1F4E79" w:themeColor="accent5" w:themeShade="80"/>
        </w:rPr>
        <w:t>fit</w:t>
      </w:r>
      <w:r w:rsidRPr="00FD252D">
        <w:rPr>
          <w:rFonts w:eastAsiaTheme="minorEastAsia"/>
          <w:i/>
          <w:iCs/>
          <w:color w:val="1F4E79" w:themeColor="accent5" w:themeShade="80"/>
        </w:rPr>
        <w:t xml:space="preserve"> </w:t>
      </w:r>
      <m:oMath>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λ</m:t>
            </m:r>
          </m:e>
        </m:acc>
        <m:d>
          <m:dPr>
            <m:ctrlPr>
              <w:rPr>
                <w:rFonts w:ascii="Cambria Math" w:hAnsi="Cambria Math"/>
                <w:i/>
                <w:color w:val="1F4E79" w:themeColor="accent5" w:themeShade="80"/>
              </w:rPr>
            </m:ctrlPr>
          </m:dPr>
          <m:e>
            <m:r>
              <w:rPr>
                <w:rFonts w:ascii="Cambria Math" w:hAnsi="Cambria Math"/>
                <w:color w:val="1F4E79" w:themeColor="accent5" w:themeShade="80"/>
              </w:rPr>
              <m:t>a-τ,t-τ</m:t>
            </m:r>
          </m:e>
        </m:d>
        <m:r>
          <w:rPr>
            <w:rFonts w:ascii="Cambria Math" w:hAnsi="Cambria Math"/>
            <w:color w:val="1F4E79" w:themeColor="accent5" w:themeShade="80"/>
          </w:rPr>
          <m:t xml:space="preserve"> </m:t>
        </m:r>
      </m:oMath>
      <w:r w:rsidRPr="00FD252D">
        <w:rPr>
          <w:rFonts w:eastAsiaTheme="minorEastAsia"/>
          <w:i/>
          <w:color w:val="1F4E79" w:themeColor="accent5" w:themeShade="80"/>
        </w:rPr>
        <w:t xml:space="preserve">and </w:t>
      </w:r>
      <m:oMath>
        <m:r>
          <w:rPr>
            <w:rFonts w:ascii="Cambria Math" w:eastAsiaTheme="minorEastAsia" w:hAnsi="Cambria Math"/>
            <w:color w:val="1F4E79" w:themeColor="accent5" w:themeShade="80"/>
          </w:rPr>
          <m:t>σ.</m:t>
        </m:r>
      </m:oMath>
      <w:r w:rsidR="006553E7">
        <w:rPr>
          <w:rFonts w:eastAsiaTheme="minorEastAsia"/>
          <w:i/>
          <w:color w:val="1F4E79" w:themeColor="accent5" w:themeShade="80"/>
        </w:rPr>
        <w:t xml:space="preserve"> </w:t>
      </w:r>
    </w:p>
    <w:p w14:paraId="5B1634C3" w14:textId="77777777" w:rsidR="00815B6D" w:rsidRDefault="00815B6D" w:rsidP="006553E7">
      <w:pPr>
        <w:rPr>
          <w:rFonts w:eastAsiaTheme="minorEastAsia"/>
          <w:i/>
          <w:color w:val="1F4E79" w:themeColor="accent5" w:themeShade="80"/>
        </w:rPr>
      </w:pPr>
    </w:p>
    <w:p w14:paraId="6D2AA02A" w14:textId="3E5FACA5" w:rsidR="00815B6D" w:rsidRDefault="00815B6D" w:rsidP="006553E7">
      <w:pPr>
        <w:rPr>
          <w:rFonts w:eastAsiaTheme="minorEastAsia"/>
          <w:i/>
          <w:color w:val="1F4E79" w:themeColor="accent5" w:themeShade="80"/>
        </w:rPr>
      </w:pPr>
      <w:r>
        <w:rPr>
          <w:rFonts w:eastAsiaTheme="minorEastAsia"/>
          <w:i/>
          <w:color w:val="1F4E79" w:themeColor="accent5" w:themeShade="80"/>
        </w:rPr>
        <w:t xml:space="preserve">If we want to eliminate the funky Cummings approximations with N and </w:t>
      </w:r>
      <m:oMath>
        <m:acc>
          <m:accPr>
            <m:chr m:val="̅"/>
            <m:ctrlPr>
              <w:rPr>
                <w:rFonts w:ascii="Cambria Math" w:eastAsiaTheme="minorEastAsia" w:hAnsi="Cambria Math"/>
                <w:i/>
                <w:color w:val="1F4E79" w:themeColor="accent5" w:themeShade="80"/>
              </w:rPr>
            </m:ctrlPr>
          </m:accPr>
          <m:e>
            <m:r>
              <w:rPr>
                <w:rFonts w:ascii="Cambria Math" w:eastAsiaTheme="minorEastAsia" w:hAnsi="Cambria Math"/>
                <w:color w:val="1F4E79" w:themeColor="accent5" w:themeShade="80"/>
              </w:rPr>
              <m:t>λ</m:t>
            </m:r>
          </m:e>
        </m:acc>
      </m:oMath>
      <w:r>
        <w:rPr>
          <w:rFonts w:eastAsiaTheme="minorEastAsia"/>
          <w:i/>
          <w:color w:val="1F4E79" w:themeColor="accent5" w:themeShade="80"/>
        </w:rPr>
        <w:t xml:space="preserve">, I </w:t>
      </w:r>
      <w:proofErr w:type="gramStart"/>
      <w:r>
        <w:rPr>
          <w:rFonts w:eastAsiaTheme="minorEastAsia"/>
          <w:i/>
          <w:color w:val="1F4E79" w:themeColor="accent5" w:themeShade="80"/>
        </w:rPr>
        <w:t>would</w:t>
      </w:r>
      <w:proofErr w:type="gramEnd"/>
      <w:r>
        <w:rPr>
          <w:rFonts w:eastAsiaTheme="minorEastAsia"/>
          <w:i/>
          <w:color w:val="1F4E79" w:themeColor="accent5" w:themeShade="80"/>
        </w:rPr>
        <w:t xml:space="preserve"> rewrite as:</w:t>
      </w:r>
    </w:p>
    <w:p w14:paraId="0C21C3AF" w14:textId="77777777" w:rsidR="00815B6D" w:rsidRDefault="00815B6D" w:rsidP="006553E7">
      <w:pPr>
        <w:rPr>
          <w:rFonts w:eastAsiaTheme="minorEastAsia"/>
          <w:i/>
          <w:color w:val="1F4E79" w:themeColor="accent5" w:themeShade="80"/>
        </w:rPr>
      </w:pPr>
    </w:p>
    <w:p w14:paraId="1540BDFD" w14:textId="587DB0BF" w:rsidR="00815B6D" w:rsidRDefault="00000000" w:rsidP="00815B6D">
      <w:pPr>
        <w:ind w:right="-1170"/>
        <w:rPr>
          <w:rFonts w:eastAsiaTheme="minorEastAsia"/>
          <w:iCs/>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i</m:t>
            </m:r>
          </m:sub>
        </m:sSub>
        <m:r>
          <w:rPr>
            <w:rFonts w:ascii="Cambria Math" w:eastAsiaTheme="minorEastAsia" w:hAnsi="Cambria Math"/>
          </w:rPr>
          <m:t>(a,t)=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
                </m:r>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τ</m:t>
                </m:r>
              </m:sup>
            </m:sSup>
          </m:e>
        </m:d>
        <m:d>
          <m:dPr>
            <m:begChr m:val="["/>
            <m:endChr m:val="]"/>
            <m:ctrlPr>
              <w:rPr>
                <w:rFonts w:ascii="Cambria Math" w:hAnsi="Cambria Math"/>
                <w:i/>
              </w:rPr>
            </m:ctrlPr>
          </m:dPr>
          <m:e>
            <m:nary>
              <m:naryPr>
                <m:limLoc m:val="subSup"/>
                <m:ctrlPr>
                  <w:rPr>
                    <w:rFonts w:ascii="Cambria Math" w:hAnsi="Cambria Math"/>
                    <w:i/>
                  </w:rPr>
                </m:ctrlPr>
              </m:naryPr>
              <m:sub>
                <m:r>
                  <w:rPr>
                    <w:rFonts w:ascii="Cambria Math" w:hAnsi="Cambria Math"/>
                  </w:rPr>
                  <m:t>0</m:t>
                </m:r>
              </m:sub>
              <m:sup>
                <m:r>
                  <w:rPr>
                    <w:rFonts w:ascii="Cambria Math" w:hAnsi="Cambria Math"/>
                  </w:rPr>
                  <m:t>a</m:t>
                </m:r>
              </m:sup>
              <m:e>
                <m:d>
                  <m:dPr>
                    <m:ctrlPr>
                      <w:rPr>
                        <w:rFonts w:ascii="Cambria Math" w:hAnsi="Cambria Math"/>
                        <w:i/>
                      </w:rPr>
                    </m:ctrlPr>
                  </m:dPr>
                  <m:e>
                    <m:r>
                      <w:rPr>
                        <w:rFonts w:ascii="Cambria Math" w:eastAsiaTheme="minorEastAsia" w:hAnsi="Cambria Math"/>
                      </w:rPr>
                      <m:t>N</m:t>
                    </m:r>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r>
                      <w:rPr>
                        <w:rFonts w:ascii="Cambria Math" w:hAnsi="Cambria Math"/>
                      </w:rPr>
                      <m:t>-</m:t>
                    </m:r>
                    <m:r>
                      <w:rPr>
                        <w:rFonts w:ascii="Cambria Math" w:eastAsiaTheme="minorEastAsia" w:hAnsi="Cambria Math"/>
                      </w:rPr>
                      <m:t>σ</m:t>
                    </m:r>
                  </m:e>
                </m:d>
                <m:r>
                  <w:rPr>
                    <w:rFonts w:ascii="Cambria Math" w:hAnsi="Cambria Math"/>
                  </w:rPr>
                  <m:t>-</m:t>
                </m:r>
                <m:d>
                  <m:dPr>
                    <m:ctrlPr>
                      <w:rPr>
                        <w:rFonts w:ascii="Cambria Math" w:hAnsi="Cambria Math"/>
                        <w:i/>
                      </w:rPr>
                    </m:ctrlPr>
                  </m:dPr>
                  <m:e>
                    <m:d>
                      <m:dPr>
                        <m:ctrlPr>
                          <w:rPr>
                            <w:rFonts w:ascii="Cambria Math" w:eastAsiaTheme="minorEastAsia" w:hAnsi="Cambria Math"/>
                            <w:i/>
                            <w:color w:val="000000" w:themeColor="text1"/>
                          </w:rPr>
                        </m:ctrlPr>
                      </m:dPr>
                      <m:e>
                        <m:r>
                          <w:rPr>
                            <w:rFonts w:ascii="Cambria Math" w:eastAsiaTheme="minorEastAsia" w:hAnsi="Cambria Math"/>
                            <w:color w:val="000000" w:themeColor="text1"/>
                          </w:rPr>
                          <m:t>N-1</m:t>
                        </m:r>
                      </m:e>
                    </m:d>
                    <m:acc>
                      <m:accPr>
                        <m:chr m:val="̅"/>
                        <m:ctrlPr>
                          <w:rPr>
                            <w:rFonts w:ascii="Cambria Math" w:eastAsiaTheme="minorEastAsia" w:hAnsi="Cambria Math"/>
                            <w:i/>
                          </w:rPr>
                        </m:ctrlPr>
                      </m:accPr>
                      <m:e>
                        <m:r>
                          <w:rPr>
                            <w:rFonts w:ascii="Cambria Math" w:eastAsiaTheme="minorEastAsia" w:hAnsi="Cambria Math"/>
                          </w:rPr>
                          <m:t>λ</m:t>
                        </m:r>
                      </m:e>
                    </m:acc>
                    <m:d>
                      <m:dPr>
                        <m:ctrlPr>
                          <w:rPr>
                            <w:rFonts w:ascii="Cambria Math" w:hAnsi="Cambria Math"/>
                            <w:i/>
                          </w:rPr>
                        </m:ctrlPr>
                      </m:dPr>
                      <m:e>
                        <m:r>
                          <w:rPr>
                            <w:rFonts w:ascii="Cambria Math" w:hAnsi="Cambria Math"/>
                          </w:rPr>
                          <m:t>a-τ,t-τ</m:t>
                        </m:r>
                      </m:e>
                    </m:d>
                  </m:e>
                </m:d>
                <m:r>
                  <w:rPr>
                    <w:rFonts w:ascii="Cambria Math" w:hAnsi="Cambria Math"/>
                  </w:rPr>
                  <m:t>+</m:t>
                </m:r>
                <m:r>
                  <w:rPr>
                    <w:rFonts w:ascii="Cambria Math" w:hAnsi="Cambria Math"/>
                  </w:rPr>
                  <m:t xml:space="preserve"> </m:t>
                </m:r>
                <m:d>
                  <m:dPr>
                    <m:ctrlPr>
                      <w:rPr>
                        <w:rFonts w:ascii="Cambria Math" w:hAnsi="Cambria Math"/>
                        <w:i/>
                      </w:rPr>
                    </m:ctrlPr>
                  </m:dPr>
                  <m:e>
                    <m:r>
                      <w:rPr>
                        <w:rFonts w:ascii="Cambria Math" w:eastAsiaTheme="minorEastAsia" w:hAnsi="Cambria Math"/>
                      </w:rPr>
                      <m:t>σ</m:t>
                    </m:r>
                  </m:e>
                </m:d>
                <m:r>
                  <w:rPr>
                    <w:rFonts w:ascii="Cambria Math" w:eastAsiaTheme="minorEastAsia" w:hAnsi="Cambria Math"/>
                  </w:rPr>
                  <m:t xml:space="preserve"> </m:t>
                </m:r>
                <m:r>
                  <w:rPr>
                    <w:rFonts w:ascii="Cambria Math" w:hAnsi="Cambria Math"/>
                  </w:rPr>
                  <m:t>dτ</m:t>
                </m:r>
              </m:e>
            </m:nary>
          </m:e>
        </m:d>
      </m:oMath>
      <w:r w:rsidR="00815B6D">
        <w:rPr>
          <w:rFonts w:eastAsiaTheme="minorEastAsia"/>
        </w:rPr>
        <w:tab/>
      </w:r>
      <w:r w:rsidR="00815B6D">
        <w:rPr>
          <w:rFonts w:eastAsiaTheme="minorEastAsia"/>
          <w:iCs/>
        </w:rPr>
        <w:t>(2</w:t>
      </w:r>
      <w:r w:rsidR="002B2F20">
        <w:rPr>
          <w:rFonts w:eastAsiaTheme="minorEastAsia"/>
          <w:iCs/>
        </w:rPr>
        <w:t>8</w:t>
      </w:r>
      <w:r w:rsidR="00815B6D">
        <w:rPr>
          <w:rFonts w:eastAsiaTheme="minorEastAsia"/>
          <w:iCs/>
        </w:rPr>
        <w:t>)</w:t>
      </w:r>
    </w:p>
    <w:p w14:paraId="2A806EBB" w14:textId="77777777" w:rsidR="00815B6D" w:rsidRDefault="00815B6D" w:rsidP="006553E7">
      <w:pPr>
        <w:rPr>
          <w:rFonts w:eastAsiaTheme="minorEastAsia"/>
          <w:i/>
          <w:color w:val="1F4E79" w:themeColor="accent5" w:themeShade="80"/>
        </w:rPr>
      </w:pPr>
    </w:p>
    <w:p w14:paraId="0F51ADE7" w14:textId="77777777" w:rsidR="00815B6D" w:rsidRDefault="00815B6D" w:rsidP="006553E7">
      <w:pPr>
        <w:rPr>
          <w:rFonts w:eastAsiaTheme="minorEastAsia"/>
          <w:i/>
          <w:color w:val="1F4E79" w:themeColor="accent5" w:themeShade="80"/>
        </w:rPr>
      </w:pPr>
      <w:r>
        <w:rPr>
          <w:rFonts w:eastAsiaTheme="minorEastAsia"/>
          <w:i/>
          <w:color w:val="1F4E79" w:themeColor="accent5" w:themeShade="80"/>
        </w:rPr>
        <w:t>Not sure which is better!</w:t>
      </w:r>
    </w:p>
    <w:p w14:paraId="65C10B01" w14:textId="3DAC1FED" w:rsidR="00FD252D" w:rsidRPr="00FD252D" w:rsidRDefault="006553E7" w:rsidP="006553E7">
      <w:pPr>
        <w:rPr>
          <w:rFonts w:eastAsiaTheme="minorEastAsia"/>
          <w:i/>
          <w:iCs/>
          <w:color w:val="1F4E79" w:themeColor="accent5" w:themeShade="80"/>
        </w:rPr>
      </w:pPr>
      <w:r>
        <w:rPr>
          <w:rFonts w:eastAsiaTheme="minorEastAsia"/>
          <w:i/>
          <w:color w:val="1F4E79" w:themeColor="accent5" w:themeShade="80"/>
        </w:rPr>
        <w:t xml:space="preserve">Note that the terms in the RHS of this equation read as the (proportion </w:t>
      </w:r>
      <w:proofErr w:type="gramStart"/>
      <w:r>
        <w:rPr>
          <w:rFonts w:eastAsiaTheme="minorEastAsia"/>
          <w:i/>
          <w:color w:val="1F4E79" w:themeColor="accent5" w:themeShade="80"/>
        </w:rPr>
        <w:t>susceptible)*</w:t>
      </w:r>
      <w:proofErr w:type="gramEnd"/>
      <w:r>
        <w:rPr>
          <w:rFonts w:eastAsiaTheme="minorEastAsia"/>
          <w:i/>
          <w:color w:val="1F4E79" w:themeColor="accent5" w:themeShade="80"/>
        </w:rPr>
        <w:t>(probability of exposure with all strains-probability of waning immunity) – (pro</w:t>
      </w:r>
      <w:r w:rsidR="00815B6D">
        <w:rPr>
          <w:rFonts w:eastAsiaTheme="minorEastAsia"/>
          <w:i/>
          <w:color w:val="1F4E79" w:themeColor="accent5" w:themeShade="80"/>
        </w:rPr>
        <w:t xml:space="preserve">bability of exposure with any strain but </w:t>
      </w:r>
      <w:proofErr w:type="spellStart"/>
      <w:r w:rsidR="00815B6D">
        <w:rPr>
          <w:rFonts w:eastAsiaTheme="minorEastAsia"/>
          <w:i/>
          <w:color w:val="1F4E79" w:themeColor="accent5" w:themeShade="80"/>
        </w:rPr>
        <w:t>i</w:t>
      </w:r>
      <w:proofErr w:type="spellEnd"/>
      <w:r w:rsidR="00815B6D">
        <w:rPr>
          <w:rFonts w:eastAsiaTheme="minorEastAsia"/>
          <w:i/>
          <w:color w:val="1F4E79" w:themeColor="accent5" w:themeShade="80"/>
        </w:rPr>
        <w:t xml:space="preserve">) + probability of waning immunity back into </w:t>
      </w:r>
      <w:proofErr w:type="spellStart"/>
      <w:r w:rsidR="00815B6D">
        <w:rPr>
          <w:rFonts w:eastAsiaTheme="minorEastAsia"/>
          <w:i/>
          <w:color w:val="1F4E79" w:themeColor="accent5" w:themeShade="80"/>
        </w:rPr>
        <w:t>z_i</w:t>
      </w:r>
      <w:proofErr w:type="spellEnd"/>
    </w:p>
    <w:p w14:paraId="0C64B655" w14:textId="7EF1B623" w:rsidR="00F635F7" w:rsidRDefault="009416BA" w:rsidP="009B15A9">
      <w:pPr>
        <w:ind w:right="-1170"/>
        <w:rPr>
          <w:rFonts w:eastAsiaTheme="minorEastAsia"/>
        </w:rPr>
      </w:pPr>
      <w:r>
        <w:rPr>
          <w:rFonts w:eastAsiaTheme="minorEastAsia"/>
        </w:rPr>
        <w:tab/>
      </w:r>
      <w:commentRangeStart w:id="33"/>
      <w:commentRangeEnd w:id="33"/>
      <w:r w:rsidR="00103787">
        <w:rPr>
          <w:rStyle w:val="CommentReference"/>
        </w:rPr>
        <w:commentReference w:id="33"/>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
    <w:p w14:paraId="3F6A74B3" w14:textId="11F3A331" w:rsidR="005D61FA" w:rsidRDefault="005D61FA" w:rsidP="001F0A42">
      <w:pPr>
        <w:rPr>
          <w:rFonts w:eastAsiaTheme="minorEastAsia"/>
          <w:color w:val="000000" w:themeColor="text1"/>
        </w:rPr>
      </w:pPr>
      <w:r>
        <w:rPr>
          <w:rFonts w:eastAsiaTheme="minorEastAsia"/>
        </w:rPr>
        <w:t xml:space="preserve">As before, we can estimate the proportion of </w:t>
      </w:r>
      <w:proofErr w:type="spellStart"/>
      <w:r>
        <w:rPr>
          <w:rFonts w:eastAsiaTheme="minorEastAsia"/>
        </w:rPr>
        <w:t>multitypic</w:t>
      </w:r>
      <w:proofErr w:type="spellEnd"/>
      <w:r>
        <w:rPr>
          <w:rFonts w:eastAsiaTheme="minorEastAsia"/>
        </w:rPr>
        <w:t xml:space="preserve"> infections as </w:t>
      </w:r>
      <m:oMath>
        <m:r>
          <w:rPr>
            <w:rFonts w:ascii="Cambria Math" w:eastAsiaTheme="minorEastAsia" w:hAnsi="Cambria Math"/>
            <w:color w:val="000000" w:themeColor="text1"/>
          </w:rPr>
          <m:t>1-x(a,t)-N</m:t>
        </m:r>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z</m:t>
            </m:r>
          </m:e>
          <m:sub>
            <m:r>
              <w:rPr>
                <w:rFonts w:ascii="Cambria Math" w:eastAsiaTheme="minorEastAsia" w:hAnsi="Cambria Math"/>
                <w:color w:val="000000" w:themeColor="text1"/>
              </w:rPr>
              <m:t>i</m:t>
            </m:r>
          </m:sub>
        </m:sSub>
        <m:r>
          <w:rPr>
            <w:rFonts w:ascii="Cambria Math" w:eastAsiaTheme="minorEastAsia" w:hAnsi="Cambria Math"/>
            <w:color w:val="000000" w:themeColor="text1"/>
          </w:rPr>
          <m:t>(a,t)</m:t>
        </m:r>
      </m:oMath>
      <w:r>
        <w:rPr>
          <w:rFonts w:eastAsiaTheme="minorEastAsia"/>
          <w:color w:val="000000" w:themeColor="text1"/>
        </w:rPr>
        <w:t>.</w:t>
      </w:r>
    </w:p>
    <w:p w14:paraId="44E52F47" w14:textId="77777777" w:rsidR="00DB5841" w:rsidRDefault="00DB5841" w:rsidP="001F0A42">
      <w:pPr>
        <w:rPr>
          <w:rFonts w:eastAsiaTheme="minorEastAsia"/>
        </w:rPr>
      </w:pPr>
    </w:p>
    <w:p w14:paraId="3C5013C2" w14:textId="77777777" w:rsidR="005D61FA" w:rsidRDefault="005D61FA">
      <w:pPr>
        <w:rPr>
          <w:rFonts w:eastAsiaTheme="minorEastAsia"/>
        </w:rPr>
      </w:pPr>
    </w:p>
    <w:p w14:paraId="56FFAA95" w14:textId="2E7156F2" w:rsidR="005D61FA" w:rsidRPr="00FA0FF3" w:rsidRDefault="005D61FA">
      <w:pPr>
        <w:rPr>
          <w:rFonts w:eastAsiaTheme="minorEastAsia"/>
        </w:rPr>
      </w:pPr>
    </w:p>
    <w:sectPr w:rsidR="005D61FA" w:rsidRPr="00FA0FF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a Brook" w:date="2023-08-21T21:48:00Z" w:initials="CB">
    <w:p w14:paraId="68A26B2B" w14:textId="132081F6" w:rsidR="00ED0F60" w:rsidRDefault="00ED0F60" w:rsidP="00E614C5">
      <w:r>
        <w:rPr>
          <w:rStyle w:val="CommentReference"/>
        </w:rPr>
        <w:annotationRef/>
      </w:r>
      <w:r>
        <w:rPr>
          <w:color w:val="000000"/>
          <w:sz w:val="20"/>
          <w:szCs w:val="20"/>
        </w:rPr>
        <w:t>I’m still not fully sure how we get here from the original ODE…</w:t>
      </w:r>
    </w:p>
  </w:comment>
  <w:comment w:id="1" w:author="Carly Rozins" w:date="2023-08-22T12:53:00Z" w:initials="CR">
    <w:p w14:paraId="20BEB3B0" w14:textId="77777777" w:rsidR="00CB7F1D" w:rsidRDefault="00CB7F1D" w:rsidP="009D359F">
      <w:r>
        <w:rPr>
          <w:rStyle w:val="CommentReference"/>
        </w:rPr>
        <w:annotationRef/>
      </w:r>
      <w:r>
        <w:rPr>
          <w:color w:val="000000"/>
          <w:sz w:val="20"/>
          <w:szCs w:val="20"/>
        </w:rPr>
        <w:t>Sent PDF Aug 22</w:t>
      </w:r>
    </w:p>
  </w:comment>
  <w:comment w:id="2" w:author="Cara Brook" w:date="2023-08-22T05:18:00Z" w:initials="CB">
    <w:p w14:paraId="20A069AC" w14:textId="79483777" w:rsidR="00463E8A" w:rsidRDefault="00463E8A" w:rsidP="00D41844">
      <w:r>
        <w:rPr>
          <w:rStyle w:val="CommentReference"/>
        </w:rPr>
        <w:annotationRef/>
      </w:r>
      <w:r>
        <w:rPr>
          <w:color w:val="000000"/>
          <w:sz w:val="20"/>
          <w:szCs w:val="20"/>
        </w:rPr>
        <w:t>Would you word this in a different way?</w:t>
      </w:r>
    </w:p>
  </w:comment>
  <w:comment w:id="3" w:author="Carly Rozins" w:date="2023-08-22T12:53:00Z" w:initials="CR">
    <w:p w14:paraId="12BC167A" w14:textId="77777777" w:rsidR="00CB7F1D" w:rsidRDefault="00CB7F1D" w:rsidP="00BC4C3D">
      <w:r>
        <w:rPr>
          <w:rStyle w:val="CommentReference"/>
        </w:rPr>
        <w:annotationRef/>
      </w:r>
      <w:r>
        <w:rPr>
          <w:color w:val="000000"/>
          <w:sz w:val="20"/>
          <w:szCs w:val="20"/>
        </w:rPr>
        <w:t>No I think this is good.</w:t>
      </w:r>
    </w:p>
  </w:comment>
  <w:comment w:id="4" w:author="Carly Rozins" w:date="2023-08-27T14:59:00Z" w:initials="CR">
    <w:p w14:paraId="547D8B91" w14:textId="77777777" w:rsidR="00EA10DB" w:rsidRDefault="00EA10DB" w:rsidP="001F01F2">
      <w:r>
        <w:rPr>
          <w:rStyle w:val="CommentReference"/>
        </w:rPr>
        <w:annotationRef/>
      </w:r>
      <w:r>
        <w:rPr>
          <w:color w:val="000000"/>
          <w:sz w:val="20"/>
          <w:szCs w:val="20"/>
        </w:rPr>
        <w:t>Now Im having second thoughts using delta tau. Since tau is used later on.. now Im getting why people just leave it out lol</w:t>
      </w:r>
    </w:p>
  </w:comment>
  <w:comment w:id="5" w:author="Cara Brook [2]" w:date="2023-08-28T10:39:00Z" w:initials="CB">
    <w:p w14:paraId="50FB518F" w14:textId="77777777" w:rsidR="008B3B49" w:rsidRDefault="008B3B49" w:rsidP="001E5492">
      <w:r>
        <w:rPr>
          <w:rStyle w:val="CommentReference"/>
        </w:rPr>
        <w:annotationRef/>
      </w:r>
      <w:r>
        <w:rPr>
          <w:color w:val="000000"/>
          <w:sz w:val="20"/>
          <w:szCs w:val="20"/>
        </w:rPr>
        <w:t>I think it is okay? It makes it much clearer even if it is always estimated as 1</w:t>
      </w:r>
    </w:p>
  </w:comment>
  <w:comment w:id="9" w:author="Cara Brook" w:date="2023-08-22T05:16:00Z" w:initials="CB">
    <w:p w14:paraId="3082E291" w14:textId="1A5962AE" w:rsidR="00463E8A" w:rsidRDefault="00463E8A" w:rsidP="003C2888">
      <w:r>
        <w:rPr>
          <w:rStyle w:val="CommentReference"/>
        </w:rPr>
        <w:annotationRef/>
      </w:r>
      <w:r>
        <w:rPr>
          <w:color w:val="000000"/>
          <w:sz w:val="20"/>
          <w:szCs w:val="20"/>
        </w:rPr>
        <w:t>Ferguson writes these as partial differential equations, with respect to t and to a… I think that I should rewrite in that form here?</w:t>
      </w:r>
    </w:p>
  </w:comment>
  <w:comment w:id="10" w:author="Cara Brook" w:date="2023-08-22T05:21:00Z" w:initials="CB">
    <w:p w14:paraId="5F0D906C" w14:textId="77777777" w:rsidR="00AD1053" w:rsidRDefault="00AD1053" w:rsidP="00BC337E">
      <w:r>
        <w:rPr>
          <w:rStyle w:val="CommentReference"/>
        </w:rPr>
        <w:annotationRef/>
      </w:r>
      <w:r>
        <w:rPr>
          <w:color w:val="000000"/>
          <w:sz w:val="20"/>
          <w:szCs w:val="20"/>
        </w:rPr>
        <w:t>Or can this be expressed as dtao?</w:t>
      </w:r>
    </w:p>
  </w:comment>
  <w:comment w:id="11" w:author="Carly Rozins" w:date="2023-08-27T14:01:00Z" w:initials="CR">
    <w:p w14:paraId="432E3384" w14:textId="77777777" w:rsidR="00F07DEF" w:rsidRDefault="00F07DEF" w:rsidP="008B1537">
      <w:r>
        <w:rPr>
          <w:rStyle w:val="CommentReference"/>
        </w:rPr>
        <w:annotationRef/>
      </w:r>
      <w:r>
        <w:rPr>
          <w:sz w:val="20"/>
          <w:szCs w:val="20"/>
        </w:rPr>
        <w:t xml:space="preserve">I think t is fine. There is a little  nuance happening here. We can write this as an ODE of ’t’, but then our integrals need to be in terms of a different time variable (tau). So tau needs only be in the integrals. </w:t>
      </w:r>
    </w:p>
  </w:comment>
  <w:comment w:id="12" w:author="Carly Rozins" w:date="2023-08-27T14:31:00Z" w:initials="CR">
    <w:p w14:paraId="41511738" w14:textId="58B9C564" w:rsidR="00F07DEF" w:rsidRDefault="00F07DEF" w:rsidP="007414C4">
      <w:r>
        <w:rPr>
          <w:rStyle w:val="CommentReference"/>
        </w:rPr>
        <w:annotationRef/>
      </w:r>
      <w:r>
        <w:rPr>
          <w:color w:val="000000"/>
          <w:sz w:val="20"/>
          <w:szCs w:val="20"/>
        </w:rPr>
        <w:t>But.. Since ‘a’ and ’t’ are both similar, they are both representative of time, and da/dt=1 (aka they both change/progress at the same rate), I think we can think of this model as an ODE of time alone.. and that is what tau represents.</w:t>
      </w:r>
    </w:p>
  </w:comment>
  <w:comment w:id="13" w:author="Carly Rozins" w:date="2023-08-27T15:04:00Z" w:initials="CR">
    <w:p w14:paraId="56A290AE" w14:textId="77777777" w:rsidR="00EA10DB" w:rsidRDefault="00EA10DB" w:rsidP="001E7882">
      <w:r>
        <w:rPr>
          <w:rStyle w:val="CommentReference"/>
        </w:rPr>
        <w:annotationRef/>
      </w:r>
      <w:r>
        <w:rPr>
          <w:color w:val="000000"/>
          <w:sz w:val="20"/>
          <w:szCs w:val="20"/>
        </w:rPr>
        <w:t xml:space="preserve">OKAY.. so.. I think that when we introduce tau, we may be doing some re-parametizing of the model, which is all swept under the rug.  so maybe we should leave the steps out. </w:t>
      </w:r>
    </w:p>
  </w:comment>
  <w:comment w:id="14" w:author="Cara Brook [2]" w:date="2023-08-28T10:44:00Z" w:initials="CB">
    <w:p w14:paraId="238C97FE" w14:textId="77777777" w:rsidR="008B3B49" w:rsidRDefault="008B3B49" w:rsidP="0076787B">
      <w:r>
        <w:rPr>
          <w:rStyle w:val="CommentReference"/>
        </w:rPr>
        <w:annotationRef/>
      </w:r>
      <w:r>
        <w:rPr>
          <w:color w:val="000000"/>
          <w:sz w:val="20"/>
          <w:szCs w:val="20"/>
        </w:rPr>
        <w:t>Sounds good to me!</w:t>
      </w:r>
    </w:p>
  </w:comment>
  <w:comment w:id="15" w:author="Carly Rozins" w:date="2023-08-27T16:52:00Z" w:initials="CR">
    <w:p w14:paraId="39F0C546" w14:textId="797FCCA4" w:rsidR="00AA57D1" w:rsidRDefault="00AA57D1" w:rsidP="001F4B2A">
      <w:r>
        <w:rPr>
          <w:rStyle w:val="CommentReference"/>
        </w:rPr>
        <w:annotationRef/>
      </w:r>
      <w:r>
        <w:rPr>
          <w:color w:val="000000"/>
          <w:sz w:val="20"/>
          <w:szCs w:val="20"/>
        </w:rPr>
        <w:t xml:space="preserve">Im tempted to leave N_i as just N. The thing is.. i is used as an index, so it does not really represent one thing, not the total of the serotypes. So Im leaning more towards N. </w:t>
      </w:r>
    </w:p>
  </w:comment>
  <w:comment w:id="16" w:author="Cara Brook" w:date="2023-08-22T06:42:00Z" w:initials="CB">
    <w:p w14:paraId="423391F5" w14:textId="124531A4" w:rsidR="00057828" w:rsidRDefault="00057828" w:rsidP="006B2604">
      <w:r>
        <w:rPr>
          <w:rStyle w:val="CommentReference"/>
        </w:rPr>
        <w:annotationRef/>
      </w:r>
      <w:r>
        <w:rPr>
          <w:sz w:val="20"/>
          <w:szCs w:val="20"/>
        </w:rPr>
        <w:t>Carly, we can delete the blue expressions later if needed — leaving here to help us.</w:t>
      </w:r>
    </w:p>
  </w:comment>
  <w:comment w:id="17" w:author="Cara Brook" w:date="2023-08-22T05:40:00Z" w:initials="CB">
    <w:p w14:paraId="40E68263" w14:textId="5773612F" w:rsidR="003C6A25" w:rsidRDefault="003C6A25" w:rsidP="003C6A25">
      <w:r>
        <w:rPr>
          <w:rStyle w:val="CommentReference"/>
        </w:rPr>
        <w:annotationRef/>
      </w:r>
      <w:r>
        <w:rPr>
          <w:color w:val="000000"/>
          <w:sz w:val="20"/>
          <w:szCs w:val="20"/>
        </w:rPr>
        <w:t>I think we actually need to multiply this term by the number of serotypes in our system. What do you think?</w:t>
      </w:r>
    </w:p>
  </w:comment>
  <w:comment w:id="18" w:author="Cara Brook" w:date="2023-08-22T05:47:00Z" w:initials="CB">
    <w:p w14:paraId="73FB6759" w14:textId="77777777" w:rsidR="003C6A25" w:rsidRDefault="003C6A25" w:rsidP="007C1E62">
      <w:r>
        <w:rPr>
          <w:rStyle w:val="CommentReference"/>
        </w:rPr>
        <w:annotationRef/>
      </w:r>
      <w:r>
        <w:rPr>
          <w:color w:val="000000"/>
          <w:sz w:val="20"/>
          <w:szCs w:val="20"/>
        </w:rPr>
        <w:t>This is what Cummings does in their supplement</w:t>
      </w:r>
    </w:p>
  </w:comment>
  <w:comment w:id="19" w:author="Cara Brook" w:date="2023-08-22T05:37:00Z" w:initials="CB">
    <w:p w14:paraId="6FA9A9D3" w14:textId="77777777" w:rsidR="00057828" w:rsidRDefault="00057828" w:rsidP="00057828">
      <w:r>
        <w:rPr>
          <w:rStyle w:val="CommentReference"/>
        </w:rPr>
        <w:annotationRef/>
      </w:r>
      <w:r>
        <w:rPr>
          <w:color w:val="000000"/>
          <w:sz w:val="20"/>
          <w:szCs w:val="20"/>
        </w:rPr>
        <w:t>Again, should this be written as PDEs to t and to a?</w:t>
      </w:r>
    </w:p>
  </w:comment>
  <w:comment w:id="20" w:author="Cara Brook" w:date="2023-08-28T16:57:00Z" w:initials="CB">
    <w:p w14:paraId="3221269D" w14:textId="77777777" w:rsidR="00A51F90" w:rsidRDefault="00A51F90" w:rsidP="005A7109">
      <w:r>
        <w:rPr>
          <w:rStyle w:val="CommentReference"/>
        </w:rPr>
        <w:annotationRef/>
      </w:r>
      <w:r>
        <w:rPr>
          <w:color w:val="000000"/>
          <w:sz w:val="20"/>
          <w:szCs w:val="20"/>
        </w:rPr>
        <w:t>See next comment…I am unsure if I can leave this as z_i or should represent as z_bar…?</w:t>
      </w:r>
    </w:p>
  </w:comment>
  <w:comment w:id="21" w:author="Carly Rozins" w:date="2023-08-27T16:43:00Z" w:initials="CR">
    <w:p w14:paraId="77348AFA" w14:textId="745AB0A7" w:rsidR="00AA57D1" w:rsidRDefault="00AA57D1" w:rsidP="00511687">
      <w:r>
        <w:rPr>
          <w:rStyle w:val="CommentReference"/>
        </w:rPr>
        <w:annotationRef/>
      </w:r>
      <w:r>
        <w:rPr>
          <w:color w:val="000000"/>
          <w:sz w:val="20"/>
          <w:szCs w:val="20"/>
        </w:rPr>
        <w:t xml:space="preserve">Double check these, but I think the notation for lambda (from Ferguson) is Lambda(a,t-a) until after integration. So you will want to update the rest. I stopped here incase Im missing something and you went with this notation for a reason. </w:t>
      </w:r>
    </w:p>
  </w:comment>
  <w:comment w:id="22" w:author="Cara Brook [2]" w:date="2023-08-28T10:58:00Z" w:initials="CB">
    <w:p w14:paraId="7F7C7F86" w14:textId="77777777" w:rsidR="003A085C" w:rsidRDefault="003A085C" w:rsidP="00721F23">
      <w:r>
        <w:rPr>
          <w:rStyle w:val="CommentReference"/>
        </w:rPr>
        <w:annotationRef/>
      </w:r>
      <w:r>
        <w:rPr>
          <w:color w:val="000000"/>
          <w:sz w:val="20"/>
          <w:szCs w:val="20"/>
        </w:rPr>
        <w:t>This makes sense to me</w:t>
      </w:r>
    </w:p>
  </w:comment>
  <w:comment w:id="23" w:author="Cara Brook" w:date="2023-08-22T05:37:00Z" w:initials="CB">
    <w:p w14:paraId="5E91D9FE" w14:textId="00987F6F" w:rsidR="00375BE1" w:rsidRDefault="00375BE1" w:rsidP="00185915">
      <w:r>
        <w:rPr>
          <w:rStyle w:val="CommentReference"/>
        </w:rPr>
        <w:annotationRef/>
      </w:r>
      <w:r>
        <w:rPr>
          <w:color w:val="000000"/>
          <w:sz w:val="20"/>
          <w:szCs w:val="20"/>
        </w:rPr>
        <w:t>Again, should this be written as PDEs to t and to a?</w:t>
      </w:r>
    </w:p>
  </w:comment>
  <w:comment w:id="24" w:author="Carly Rozins" w:date="2023-08-27T16:42:00Z" w:initials="CR">
    <w:p w14:paraId="33565698" w14:textId="77777777" w:rsidR="00AA57D1" w:rsidRDefault="00AA57D1" w:rsidP="00BB6766">
      <w:r>
        <w:rPr>
          <w:rStyle w:val="CommentReference"/>
        </w:rPr>
        <w:annotationRef/>
      </w:r>
      <w:r>
        <w:rPr>
          <w:color w:val="000000"/>
          <w:sz w:val="20"/>
          <w:szCs w:val="20"/>
        </w:rPr>
        <w:t xml:space="preserve">I think we can get away with writing it as an ODE, but of a function of two (time dependent) variables. So we can pick ’t’ I think as our variable, but then use ‘tau’ while integrating to deal with the two timescales. </w:t>
      </w:r>
    </w:p>
  </w:comment>
  <w:comment w:id="25" w:author="Cara Brook [2]" w:date="2023-08-28T11:16:00Z" w:initials="CB">
    <w:p w14:paraId="5284E77B" w14:textId="77777777" w:rsidR="00D97DD9" w:rsidRDefault="00D97DD9" w:rsidP="009106C4">
      <w:r>
        <w:rPr>
          <w:rStyle w:val="CommentReference"/>
        </w:rPr>
        <w:annotationRef/>
      </w:r>
      <w:r>
        <w:rPr>
          <w:color w:val="000000"/>
          <w:sz w:val="20"/>
          <w:szCs w:val="20"/>
        </w:rPr>
        <w:t>Sounds  good!</w:t>
      </w:r>
    </w:p>
  </w:comment>
  <w:comment w:id="26" w:author="Cara Brook" w:date="2023-08-28T16:56:00Z" w:initials="CB">
    <w:p w14:paraId="15E3C1A8" w14:textId="77777777" w:rsidR="00A51F90" w:rsidRDefault="00A51F90" w:rsidP="006D39E9">
      <w:r>
        <w:rPr>
          <w:rStyle w:val="CommentReference"/>
        </w:rPr>
        <w:annotationRef/>
      </w:r>
      <w:r>
        <w:rPr>
          <w:color w:val="000000"/>
          <w:sz w:val="20"/>
          <w:szCs w:val="20"/>
        </w:rPr>
        <w:t>Should this be z_bar now instead of z_i? And, if so, should it be z_bar in the derivative on the left as well?</w:t>
      </w:r>
    </w:p>
  </w:comment>
  <w:comment w:id="27" w:author="Cara Brook" w:date="2023-08-22T06:57:00Z" w:initials="CB">
    <w:p w14:paraId="406F0346" w14:textId="0122E112" w:rsidR="005D0792" w:rsidRDefault="005D0792" w:rsidP="003637DE">
      <w:r>
        <w:rPr>
          <w:rStyle w:val="CommentReference"/>
        </w:rPr>
        <w:annotationRef/>
      </w:r>
      <w:r>
        <w:rPr>
          <w:color w:val="000000"/>
          <w:sz w:val="20"/>
          <w:szCs w:val="20"/>
        </w:rPr>
        <w:t>Carly, your derivation has this as negative… but I think it is actually positive?</w:t>
      </w:r>
    </w:p>
  </w:comment>
  <w:comment w:id="28" w:author="Carly Rozins" w:date="2023-08-27T16:42:00Z" w:initials="CR">
    <w:p w14:paraId="230234B6" w14:textId="77777777" w:rsidR="00AA57D1" w:rsidRDefault="00AA57D1" w:rsidP="006C2237">
      <w:r>
        <w:rPr>
          <w:rStyle w:val="CommentReference"/>
        </w:rPr>
        <w:annotationRef/>
      </w:r>
      <w:r>
        <w:rPr>
          <w:color w:val="000000"/>
          <w:sz w:val="20"/>
          <w:szCs w:val="20"/>
        </w:rPr>
        <w:t xml:space="preserve">You are right. </w:t>
      </w:r>
    </w:p>
  </w:comment>
  <w:comment w:id="29" w:author="Cara Brook [2]" w:date="2023-08-22T06:32:00Z" w:initials="CB">
    <w:p w14:paraId="793D10F3" w14:textId="255F2C54" w:rsidR="00456D5A" w:rsidRDefault="009416BA" w:rsidP="00EE0E1D">
      <w:r>
        <w:rPr>
          <w:rStyle w:val="CommentReference"/>
        </w:rPr>
        <w:annotationRef/>
      </w:r>
      <w:r w:rsidR="00456D5A">
        <w:rPr>
          <w:sz w:val="20"/>
          <w:szCs w:val="20"/>
        </w:rPr>
        <w:t>I think we probably do need to include (and solve for) the integration constant…but leaving out for now</w:t>
      </w:r>
    </w:p>
  </w:comment>
  <w:comment w:id="30" w:author="Carly Rozins" w:date="2023-08-27T16:54:00Z" w:initials="CR">
    <w:p w14:paraId="4CFCAA7B" w14:textId="77777777" w:rsidR="00AA57D1" w:rsidRDefault="00AA57D1" w:rsidP="00271B21">
      <w:r>
        <w:rPr>
          <w:rStyle w:val="CommentReference"/>
        </w:rPr>
        <w:annotationRef/>
      </w:r>
      <w:r>
        <w:rPr>
          <w:sz w:val="20"/>
          <w:szCs w:val="20"/>
        </w:rPr>
        <w:t xml:space="preserve">That’s fine. You essentially only need one integrating constant to get what you want.. BUT, when you have definite integrals, you don’t need integrating constants. </w:t>
      </w:r>
    </w:p>
    <w:p w14:paraId="142504C2" w14:textId="77777777" w:rsidR="00AA57D1" w:rsidRDefault="00AA57D1" w:rsidP="00271B21"/>
    <w:p w14:paraId="5D1CE0A1" w14:textId="77777777" w:rsidR="00AA57D1" w:rsidRDefault="00AA57D1" w:rsidP="00271B21">
      <w:r>
        <w:rPr>
          <w:sz w:val="20"/>
          <w:szCs w:val="20"/>
        </w:rPr>
        <w:t xml:space="preserve"> FYI Im running out of time and am leaving the rest of the D=tau for. Later. Also I figure we need to agree on changing Ni to N as well in that integrating factor exponent. </w:t>
      </w:r>
    </w:p>
  </w:comment>
  <w:comment w:id="31" w:author="Cara Brook [2]" w:date="2023-08-28T11:28:00Z" w:initials="CB">
    <w:p w14:paraId="3D7441DD" w14:textId="77777777" w:rsidR="00103787" w:rsidRDefault="00103787" w:rsidP="00520BF5">
      <w:r>
        <w:rPr>
          <w:rStyle w:val="CommentReference"/>
        </w:rPr>
        <w:annotationRef/>
      </w:r>
      <w:r>
        <w:rPr>
          <w:color w:val="000000"/>
          <w:sz w:val="20"/>
          <w:szCs w:val="20"/>
        </w:rPr>
        <w:t>I’d be fine with changing Ni to N throughout - is that what you are suggesting? It would make it cleaner</w:t>
      </w:r>
    </w:p>
  </w:comment>
  <w:comment w:id="32" w:author="Cara Brook" w:date="2023-08-28T17:04:00Z" w:initials="CB">
    <w:p w14:paraId="17E6BCDC" w14:textId="77777777" w:rsidR="00B87FA2" w:rsidRDefault="00B87FA2" w:rsidP="00D94572">
      <w:r>
        <w:rPr>
          <w:rStyle w:val="CommentReference"/>
        </w:rPr>
        <w:annotationRef/>
      </w:r>
      <w:r>
        <w:rPr>
          <w:color w:val="000000"/>
          <w:sz w:val="20"/>
          <w:szCs w:val="20"/>
        </w:rPr>
        <w:t>Started switch to a-tau, t-tau here. Is this where you would do it?</w:t>
      </w:r>
    </w:p>
  </w:comment>
  <w:comment w:id="33" w:author="Cara Brook [2]" w:date="2023-08-28T11:28:00Z" w:initials="CB">
    <w:p w14:paraId="29A8558A" w14:textId="1BCC642E" w:rsidR="00103787" w:rsidRDefault="00103787" w:rsidP="006F2966">
      <w:r>
        <w:rPr>
          <w:rStyle w:val="CommentReference"/>
        </w:rPr>
        <w:annotationRef/>
      </w:r>
      <w:r>
        <w:rPr>
          <w:color w:val="000000"/>
          <w:sz w:val="20"/>
          <w:szCs w:val="20"/>
        </w:rPr>
        <w:t>So, if you go back to Muench (and to my 2017 Bartonella supplement), I think we can break up this integral under the piecewise assumption - so lambda gets treated as a constant within a single year, allowing you to pop it out of the integral as lambda(a)…</w:t>
      </w:r>
    </w:p>
    <w:p w14:paraId="39E66394" w14:textId="77777777" w:rsidR="00103787" w:rsidRDefault="00103787" w:rsidP="006F2966"/>
    <w:p w14:paraId="789722E2" w14:textId="77777777" w:rsidR="00103787" w:rsidRDefault="00103787" w:rsidP="006F2966">
      <w:r>
        <w:rPr>
          <w:color w:val="000000"/>
          <w:sz w:val="20"/>
          <w:szCs w:val="20"/>
        </w:rPr>
        <w:t>But let’s discuss!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8A26B2B" w15:done="1"/>
  <w15:commentEx w15:paraId="20BEB3B0" w15:paraIdParent="68A26B2B" w15:done="1"/>
  <w15:commentEx w15:paraId="20A069AC" w15:done="1"/>
  <w15:commentEx w15:paraId="12BC167A" w15:paraIdParent="20A069AC" w15:done="1"/>
  <w15:commentEx w15:paraId="547D8B91" w15:done="1"/>
  <w15:commentEx w15:paraId="50FB518F" w15:paraIdParent="547D8B91" w15:done="1"/>
  <w15:commentEx w15:paraId="3082E291" w15:done="1"/>
  <w15:commentEx w15:paraId="5F0D906C" w15:paraIdParent="3082E291" w15:done="1"/>
  <w15:commentEx w15:paraId="432E3384" w15:paraIdParent="3082E291" w15:done="1"/>
  <w15:commentEx w15:paraId="41511738" w15:paraIdParent="3082E291" w15:done="1"/>
  <w15:commentEx w15:paraId="56A290AE" w15:done="1"/>
  <w15:commentEx w15:paraId="238C97FE" w15:paraIdParent="56A290AE" w15:done="1"/>
  <w15:commentEx w15:paraId="39F0C546" w15:done="1"/>
  <w15:commentEx w15:paraId="423391F5" w15:done="1"/>
  <w15:commentEx w15:paraId="40E68263" w15:done="1"/>
  <w15:commentEx w15:paraId="73FB6759" w15:paraIdParent="40E68263" w15:done="1"/>
  <w15:commentEx w15:paraId="6FA9A9D3" w15:done="1"/>
  <w15:commentEx w15:paraId="3221269D" w15:done="0"/>
  <w15:commentEx w15:paraId="77348AFA" w15:done="1"/>
  <w15:commentEx w15:paraId="7F7C7F86" w15:paraIdParent="77348AFA" w15:done="1"/>
  <w15:commentEx w15:paraId="5E91D9FE" w15:done="1"/>
  <w15:commentEx w15:paraId="33565698" w15:paraIdParent="5E91D9FE" w15:done="1"/>
  <w15:commentEx w15:paraId="5284E77B" w15:paraIdParent="5E91D9FE" w15:done="1"/>
  <w15:commentEx w15:paraId="15E3C1A8" w15:done="0"/>
  <w15:commentEx w15:paraId="406F0346" w15:done="1"/>
  <w15:commentEx w15:paraId="230234B6" w15:paraIdParent="406F0346" w15:done="1"/>
  <w15:commentEx w15:paraId="793D10F3" w15:done="1"/>
  <w15:commentEx w15:paraId="5D1CE0A1" w15:paraIdParent="793D10F3" w15:done="1"/>
  <w15:commentEx w15:paraId="3D7441DD" w15:paraIdParent="793D10F3" w15:done="1"/>
  <w15:commentEx w15:paraId="17E6BCDC" w15:done="0"/>
  <w15:commentEx w15:paraId="789722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64E9CEC1" w16cex:dateUtc="2023-08-22T02:48:00Z"/>
  <w16cex:commentExtensible w16cex:durableId="288F2E3F" w16cex:dateUtc="2023-08-22T16:53:00Z"/>
  <w16cex:commentExtensible w16cex:durableId="67729C1B" w16cex:dateUtc="2023-08-22T10:18:00Z"/>
  <w16cex:commentExtensible w16cex:durableId="288F2E2F" w16cex:dateUtc="2023-08-22T16:53:00Z"/>
  <w16cex:commentExtensible w16cex:durableId="2895E347" w16cex:dateUtc="2023-08-27T18:59:00Z"/>
  <w16cex:commentExtensible w16cex:durableId="1A034C25" w16cex:dateUtc="2023-08-28T15:39:00Z"/>
  <w16cex:commentExtensible w16cex:durableId="5CAB5E47" w16cex:dateUtc="2023-08-22T10:16:00Z"/>
  <w16cex:commentExtensible w16cex:durableId="01927241" w16cex:dateUtc="2023-08-22T10:21:00Z"/>
  <w16cex:commentExtensible w16cex:durableId="2895D5B7" w16cex:dateUtc="2023-08-27T18:01:00Z"/>
  <w16cex:commentExtensible w16cex:durableId="2895DCC8" w16cex:dateUtc="2023-08-27T18:31:00Z"/>
  <w16cex:commentExtensible w16cex:durableId="2895E47A" w16cex:dateUtc="2023-08-27T19:04:00Z"/>
  <w16cex:commentExtensible w16cex:durableId="4E5A0DB2" w16cex:dateUtc="2023-08-28T15:44:00Z"/>
  <w16cex:commentExtensible w16cex:durableId="2895FDE1" w16cex:dateUtc="2023-08-27T20:52:00Z"/>
  <w16cex:commentExtensible w16cex:durableId="101899F3" w16cex:dateUtc="2023-08-22T11:42:00Z"/>
  <w16cex:commentExtensible w16cex:durableId="199476BE" w16cex:dateUtc="2023-08-22T10:40:00Z"/>
  <w16cex:commentExtensible w16cex:durableId="61FF930B" w16cex:dateUtc="2023-08-22T10:47:00Z"/>
  <w16cex:commentExtensible w16cex:durableId="2939FA2E" w16cex:dateUtc="2023-08-22T10:37:00Z"/>
  <w16cex:commentExtensible w16cex:durableId="7D193913" w16cex:dateUtc="2023-08-28T21:57:00Z"/>
  <w16cex:commentExtensible w16cex:durableId="2895FBCF" w16cex:dateUtc="2023-08-27T20:43:00Z"/>
  <w16cex:commentExtensible w16cex:durableId="518ECED2" w16cex:dateUtc="2023-08-28T15:58:00Z"/>
  <w16cex:commentExtensible w16cex:durableId="39C60B61" w16cex:dateUtc="2023-08-22T10:37:00Z"/>
  <w16cex:commentExtensible w16cex:durableId="2895FB67" w16cex:dateUtc="2023-08-27T20:42:00Z"/>
  <w16cex:commentExtensible w16cex:durableId="7F1B31CC" w16cex:dateUtc="2023-08-28T16:16:00Z"/>
  <w16cex:commentExtensible w16cex:durableId="153FE489" w16cex:dateUtc="2023-08-28T21:56:00Z"/>
  <w16cex:commentExtensible w16cex:durableId="7803F4ED" w16cex:dateUtc="2023-08-22T11:57:00Z"/>
  <w16cex:commentExtensible w16cex:durableId="2895FB7C" w16cex:dateUtc="2023-08-27T20:42:00Z"/>
  <w16cex:commentExtensible w16cex:durableId="346E914B" w16cex:dateUtc="2023-08-22T11:32:00Z"/>
  <w16cex:commentExtensible w16cex:durableId="2895FE3B" w16cex:dateUtc="2023-08-27T20:54:00Z"/>
  <w16cex:commentExtensible w16cex:durableId="1D4357A2" w16cex:dateUtc="2023-08-28T16:28:00Z"/>
  <w16cex:commentExtensible w16cex:durableId="5F7B1E89" w16cex:dateUtc="2023-08-28T22:04:00Z"/>
  <w16cex:commentExtensible w16cex:durableId="40F37ADE" w16cex:dateUtc="2023-08-28T16: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8A26B2B" w16cid:durableId="64E9CEC1"/>
  <w16cid:commentId w16cid:paraId="20BEB3B0" w16cid:durableId="288F2E3F"/>
  <w16cid:commentId w16cid:paraId="20A069AC" w16cid:durableId="67729C1B"/>
  <w16cid:commentId w16cid:paraId="12BC167A" w16cid:durableId="288F2E2F"/>
  <w16cid:commentId w16cid:paraId="547D8B91" w16cid:durableId="2895E347"/>
  <w16cid:commentId w16cid:paraId="50FB518F" w16cid:durableId="1A034C25"/>
  <w16cid:commentId w16cid:paraId="3082E291" w16cid:durableId="5CAB5E47"/>
  <w16cid:commentId w16cid:paraId="5F0D906C" w16cid:durableId="01927241"/>
  <w16cid:commentId w16cid:paraId="432E3384" w16cid:durableId="2895D5B7"/>
  <w16cid:commentId w16cid:paraId="41511738" w16cid:durableId="2895DCC8"/>
  <w16cid:commentId w16cid:paraId="56A290AE" w16cid:durableId="2895E47A"/>
  <w16cid:commentId w16cid:paraId="238C97FE" w16cid:durableId="4E5A0DB2"/>
  <w16cid:commentId w16cid:paraId="39F0C546" w16cid:durableId="2895FDE1"/>
  <w16cid:commentId w16cid:paraId="423391F5" w16cid:durableId="101899F3"/>
  <w16cid:commentId w16cid:paraId="40E68263" w16cid:durableId="199476BE"/>
  <w16cid:commentId w16cid:paraId="73FB6759" w16cid:durableId="61FF930B"/>
  <w16cid:commentId w16cid:paraId="6FA9A9D3" w16cid:durableId="2939FA2E"/>
  <w16cid:commentId w16cid:paraId="3221269D" w16cid:durableId="7D193913"/>
  <w16cid:commentId w16cid:paraId="77348AFA" w16cid:durableId="2895FBCF"/>
  <w16cid:commentId w16cid:paraId="7F7C7F86" w16cid:durableId="518ECED2"/>
  <w16cid:commentId w16cid:paraId="5E91D9FE" w16cid:durableId="39C60B61"/>
  <w16cid:commentId w16cid:paraId="33565698" w16cid:durableId="2895FB67"/>
  <w16cid:commentId w16cid:paraId="5284E77B" w16cid:durableId="7F1B31CC"/>
  <w16cid:commentId w16cid:paraId="15E3C1A8" w16cid:durableId="153FE489"/>
  <w16cid:commentId w16cid:paraId="406F0346" w16cid:durableId="7803F4ED"/>
  <w16cid:commentId w16cid:paraId="230234B6" w16cid:durableId="2895FB7C"/>
  <w16cid:commentId w16cid:paraId="793D10F3" w16cid:durableId="346E914B"/>
  <w16cid:commentId w16cid:paraId="5D1CE0A1" w16cid:durableId="2895FE3B"/>
  <w16cid:commentId w16cid:paraId="3D7441DD" w16cid:durableId="1D4357A2"/>
  <w16cid:commentId w16cid:paraId="17E6BCDC" w16cid:durableId="5F7B1E89"/>
  <w16cid:commentId w16cid:paraId="789722E2" w16cid:durableId="40F37AD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07F11"/>
    <w:multiLevelType w:val="hybridMultilevel"/>
    <w:tmpl w:val="9ABC9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163305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a Brook">
    <w15:presenceInfo w15:providerId="AD" w15:userId="S::cbrook@uchicago.edu::c3414c96-068a-4d22-af54-1414086a73c7"/>
  </w15:person>
  <w15:person w15:author="Carly Rozins">
    <w15:presenceInfo w15:providerId="AD" w15:userId="S::crozins@yorku.ca::0ca72717-4aef-4955-9e41-754ee383bd43"/>
  </w15:person>
  <w15:person w15:author="Cara Brook [2]">
    <w15:presenceInfo w15:providerId="AD" w15:userId="S::cbrook@UCHICAGO.EDU::c3414c96-068a-4d22-af54-1414086a73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51C9"/>
    <w:rsid w:val="00057828"/>
    <w:rsid w:val="00092652"/>
    <w:rsid w:val="000D1879"/>
    <w:rsid w:val="000E3006"/>
    <w:rsid w:val="00103787"/>
    <w:rsid w:val="001458A6"/>
    <w:rsid w:val="00153707"/>
    <w:rsid w:val="001F0A42"/>
    <w:rsid w:val="00230B25"/>
    <w:rsid w:val="002548FC"/>
    <w:rsid w:val="002B2F20"/>
    <w:rsid w:val="00362FBD"/>
    <w:rsid w:val="00370112"/>
    <w:rsid w:val="00375BE1"/>
    <w:rsid w:val="00377D8B"/>
    <w:rsid w:val="00394AED"/>
    <w:rsid w:val="003A085C"/>
    <w:rsid w:val="003C6A25"/>
    <w:rsid w:val="003F162B"/>
    <w:rsid w:val="00444AC7"/>
    <w:rsid w:val="004521B8"/>
    <w:rsid w:val="00456D5A"/>
    <w:rsid w:val="00463E8A"/>
    <w:rsid w:val="004E647F"/>
    <w:rsid w:val="005462E6"/>
    <w:rsid w:val="00554BF3"/>
    <w:rsid w:val="005D0792"/>
    <w:rsid w:val="005D61FA"/>
    <w:rsid w:val="006553E7"/>
    <w:rsid w:val="007251C9"/>
    <w:rsid w:val="00812F63"/>
    <w:rsid w:val="00815B6D"/>
    <w:rsid w:val="00846470"/>
    <w:rsid w:val="00847E3D"/>
    <w:rsid w:val="008B3B49"/>
    <w:rsid w:val="008E165F"/>
    <w:rsid w:val="0092236A"/>
    <w:rsid w:val="009416BA"/>
    <w:rsid w:val="009B15A9"/>
    <w:rsid w:val="009D5CA2"/>
    <w:rsid w:val="009E5621"/>
    <w:rsid w:val="00A51F90"/>
    <w:rsid w:val="00A83937"/>
    <w:rsid w:val="00AA57D1"/>
    <w:rsid w:val="00AD1053"/>
    <w:rsid w:val="00B05F10"/>
    <w:rsid w:val="00B36D43"/>
    <w:rsid w:val="00B87FA2"/>
    <w:rsid w:val="00C7697E"/>
    <w:rsid w:val="00CB7F1D"/>
    <w:rsid w:val="00D27E6A"/>
    <w:rsid w:val="00D86332"/>
    <w:rsid w:val="00D97DD9"/>
    <w:rsid w:val="00DB5841"/>
    <w:rsid w:val="00DE0386"/>
    <w:rsid w:val="00DF6A4A"/>
    <w:rsid w:val="00E17C71"/>
    <w:rsid w:val="00E41FA4"/>
    <w:rsid w:val="00EA10DB"/>
    <w:rsid w:val="00EB22AD"/>
    <w:rsid w:val="00ED0F60"/>
    <w:rsid w:val="00F07DEF"/>
    <w:rsid w:val="00F635F7"/>
    <w:rsid w:val="00F86356"/>
    <w:rsid w:val="00FA0FF3"/>
    <w:rsid w:val="00FD2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256537"/>
  <w15:chartTrackingRefBased/>
  <w15:docId w15:val="{6107BD00-D5E6-F749-8C6E-E100FECD0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7D8B"/>
    <w:pPr>
      <w:ind w:left="720"/>
      <w:contextualSpacing/>
    </w:pPr>
  </w:style>
  <w:style w:type="character" w:styleId="PlaceholderText">
    <w:name w:val="Placeholder Text"/>
    <w:basedOn w:val="DefaultParagraphFont"/>
    <w:uiPriority w:val="99"/>
    <w:semiHidden/>
    <w:rsid w:val="001458A6"/>
    <w:rPr>
      <w:color w:val="808080"/>
    </w:rPr>
  </w:style>
  <w:style w:type="character" w:styleId="CommentReference">
    <w:name w:val="annotation reference"/>
    <w:basedOn w:val="DefaultParagraphFont"/>
    <w:uiPriority w:val="99"/>
    <w:semiHidden/>
    <w:unhideWhenUsed/>
    <w:rsid w:val="00ED0F60"/>
    <w:rPr>
      <w:sz w:val="16"/>
      <w:szCs w:val="16"/>
    </w:rPr>
  </w:style>
  <w:style w:type="paragraph" w:styleId="CommentText">
    <w:name w:val="annotation text"/>
    <w:basedOn w:val="Normal"/>
    <w:link w:val="CommentTextChar"/>
    <w:uiPriority w:val="99"/>
    <w:semiHidden/>
    <w:unhideWhenUsed/>
    <w:rsid w:val="00ED0F60"/>
    <w:rPr>
      <w:sz w:val="20"/>
      <w:szCs w:val="20"/>
    </w:rPr>
  </w:style>
  <w:style w:type="character" w:customStyle="1" w:styleId="CommentTextChar">
    <w:name w:val="Comment Text Char"/>
    <w:basedOn w:val="DefaultParagraphFont"/>
    <w:link w:val="CommentText"/>
    <w:uiPriority w:val="99"/>
    <w:semiHidden/>
    <w:rsid w:val="00ED0F60"/>
    <w:rPr>
      <w:sz w:val="20"/>
      <w:szCs w:val="20"/>
    </w:rPr>
  </w:style>
  <w:style w:type="paragraph" w:styleId="CommentSubject">
    <w:name w:val="annotation subject"/>
    <w:basedOn w:val="CommentText"/>
    <w:next w:val="CommentText"/>
    <w:link w:val="CommentSubjectChar"/>
    <w:uiPriority w:val="99"/>
    <w:semiHidden/>
    <w:unhideWhenUsed/>
    <w:rsid w:val="00ED0F60"/>
    <w:rPr>
      <w:b/>
      <w:bCs/>
    </w:rPr>
  </w:style>
  <w:style w:type="character" w:customStyle="1" w:styleId="CommentSubjectChar">
    <w:name w:val="Comment Subject Char"/>
    <w:basedOn w:val="CommentTextChar"/>
    <w:link w:val="CommentSubject"/>
    <w:uiPriority w:val="99"/>
    <w:semiHidden/>
    <w:rsid w:val="00ED0F60"/>
    <w:rPr>
      <w:b/>
      <w:bCs/>
      <w:sz w:val="20"/>
      <w:szCs w:val="20"/>
    </w:rPr>
  </w:style>
  <w:style w:type="paragraph" w:styleId="Revision">
    <w:name w:val="Revision"/>
    <w:hidden/>
    <w:uiPriority w:val="99"/>
    <w:semiHidden/>
    <w:rsid w:val="00CB7F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BF08C-A84A-274E-8F57-EF17A0FA7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5714</Words>
  <Characters>32573</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Cara Brook</dc:creator>
  <cp:keywords/>
  <dc:description/>
  <cp:lastModifiedBy>Cara Brook</cp:lastModifiedBy>
  <cp:revision>10</cp:revision>
  <dcterms:created xsi:type="dcterms:W3CDTF">2023-08-28T21:48:00Z</dcterms:created>
  <dcterms:modified xsi:type="dcterms:W3CDTF">2023-08-29T14:05:00Z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id="wJ2JCxhS"/&gt;&lt;style id="http://www.zotero.org/styles/australian-research-council-grant" hasBibliography="1" bibliographyStyleHasBeenSet="0"/&gt;&lt;prefs&gt;&lt;pref name="fieldType" value="Field"/&gt;&lt;/prefs&gt;&lt;/d</vt:lpwstr>
  </property>
  <property fmtid="{D5CDD505-2E9C-101B-9397-08002B2CF9AE}" pid="3" name="ZOTERO_PREF_2">
    <vt:lpwstr>ata&gt;</vt:lpwstr>
  </property>
</Properties>
</file>