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7BF9F0" w14:textId="310E5A07" w:rsidR="00E17C71" w:rsidRDefault="00377D8B">
      <w:pPr>
        <w:rPr>
          <w:b/>
          <w:bCs/>
        </w:rPr>
      </w:pPr>
      <w:r>
        <w:rPr>
          <w:b/>
          <w:bCs/>
        </w:rPr>
        <w:t>Estimating the Force of Infection</w:t>
      </w:r>
    </w:p>
    <w:p w14:paraId="3F2E59DD" w14:textId="77777777" w:rsidR="00377D8B" w:rsidRDefault="00377D8B">
      <w:pPr>
        <w:rPr>
          <w:b/>
          <w:bCs/>
        </w:rPr>
      </w:pPr>
    </w:p>
    <w:p w14:paraId="3888CD93" w14:textId="5C567C3A" w:rsidR="00377D8B" w:rsidRPr="00377D8B" w:rsidRDefault="00377D8B" w:rsidP="00377D8B">
      <w:pPr>
        <w:rPr>
          <w:i/>
          <w:iCs/>
        </w:rPr>
      </w:pPr>
      <w:r>
        <w:rPr>
          <w:i/>
          <w:iCs/>
        </w:rPr>
        <w:t xml:space="preserve">1. </w:t>
      </w:r>
      <w:r w:rsidRPr="00377D8B">
        <w:rPr>
          <w:i/>
          <w:iCs/>
        </w:rPr>
        <w:t>Multi-typic exposures with life-long immunity</w:t>
      </w:r>
    </w:p>
    <w:p w14:paraId="7290E408" w14:textId="4E4B2EAB" w:rsidR="00FA0FF3" w:rsidRDefault="001458A6">
      <w:r>
        <w:t>For lifelong immunizing childhood infections for which all individuals are expected to experience infection at some point in their lifetime, the</w:t>
      </w:r>
      <w:r w:rsidR="00377D8B">
        <w:t xml:space="preserve"> hazard of exposure will compile cumulative</w:t>
      </w:r>
      <w:r>
        <w:t>ly</w:t>
      </w:r>
      <w:r w:rsidR="00377D8B">
        <w:t xml:space="preserve"> with</w:t>
      </w:r>
      <w:r>
        <w:t xml:space="preserve"> increasing</w:t>
      </w:r>
      <w:r w:rsidR="00377D8B">
        <w:t xml:space="preserve"> time since birth (e.g. with age)</w:t>
      </w:r>
      <w:r>
        <w:t>, making time and age interchangeable units</w:t>
      </w:r>
      <w:r w:rsidR="00377D8B">
        <w:t>.</w:t>
      </w:r>
      <w:r>
        <w:t xml:space="preserve"> As a result, </w:t>
      </w:r>
      <w:r w:rsidR="00FA0FF3">
        <w:t xml:space="preserve">data describing </w:t>
      </w:r>
      <w:r>
        <w:t xml:space="preserve">the age-distribution of </w:t>
      </w:r>
      <w:r w:rsidR="00FA0FF3">
        <w:t>exposures can be used to estimate the force of infection (as it varies with time or age or both) in a given system.</w:t>
      </w:r>
    </w:p>
    <w:p w14:paraId="1297D249" w14:textId="77777777" w:rsidR="00FA0FF3" w:rsidRDefault="00FA0FF3"/>
    <w:p w14:paraId="4157D993" w14:textId="5D028078" w:rsidR="00FA0FF3" w:rsidRDefault="00FA0FF3">
      <w:r>
        <w:t>Ferguson et al. 1999</w:t>
      </w:r>
      <w:r>
        <w:fldChar w:fldCharType="begin"/>
      </w:r>
      <w:r>
        <w:instrText xml:space="preserve"> ADDIN ZOTERO_ITEM CSL_CITATION {"citationID":"YOvoLHgm","properties":{"formattedCitation":"\\super 1\\nosupersub{}","plainCitation":"1","noteIndex":0},"citationItems":[{"id":23874,"uris":["http://zotero.org/users/9739219/items/H7HITTEV"],"itemData":{"id":23874,"type":"article-journal","abstract":"The relationship between infection with the four major serotypes of dengue virus and the occurrence of di¡erent forms of disease is complex and not fully understood. Interpreting longitudinal records of the incidence of serious disease to gain insight into the transmission dynamics and epidemiology of the virus is therefore complicated. Since age re£ects duration of exposure, age-strati¢ed, strain-speci¢c serological surveys carried out at one point in time, or over a short time interval, can potentially provide a rich source of information on longitudinal patterns. This paper describes the development and application (to data collected in Thailand) of statistically rigorous methods designed to estimate time-varying, strain-speci¢c forces of infection, and thus basic reproduction numbers, from cross-sectional serological data. The analyses provide support for the hypothesis that antibody-dependent enhancement of transmission in£uences observed epidemiological pattern. Age-strati¢ed serological data also reveal evidence of a propensity for the annual incidence of infection to oscillate over time with a frequency of several years. The latter observation is consistent with the predictions of simple mathematical models of the transmission dynamics of the virus. The estimates of the basic reproduction numbers obtained are similar in magnitude for each dengue serotype, being in the range of four to six. Such values are higher than those obtained from earlier analyses, and the implications of this for dengue control are discussed.","container-title":"Proceedings of the Royal Society B","page":"757-768","title":"Transmission dynamics and epidemiology of dengue: insights from age-stratied sero-prevalence surveys","volume":"354","author":[{"family":"Ferguson","given":"Neil M"},{"family":"Donnelly","given":"Christl A"},{"family":"Anderson","given":"Roy M"}],"issued":{"date-parts":[["1999"]]}}}],"schema":"https://github.com/citation-style-language/schema/raw/master/csl-citation.json"} </w:instrText>
      </w:r>
      <w:r>
        <w:fldChar w:fldCharType="separate"/>
      </w:r>
      <w:r w:rsidRPr="00377D8B">
        <w:rPr>
          <w:rFonts w:ascii="Calibri" w:cs="Calibri"/>
          <w:kern w:val="0"/>
          <w:vertAlign w:val="superscript"/>
        </w:rPr>
        <w:t>1</w:t>
      </w:r>
      <w:r>
        <w:fldChar w:fldCharType="end"/>
      </w:r>
      <w:r>
        <w:t xml:space="preserve"> presents a system of </w:t>
      </w:r>
      <w:ins w:id="0" w:author="Carly Rozins" w:date="2023-08-22T11:32:00Z">
        <w:r w:rsidR="00CB7F1D">
          <w:t>equations</w:t>
        </w:r>
      </w:ins>
      <w:del w:id="1" w:author="Carly Rozins" w:date="2023-08-22T11:32:00Z">
        <w:r w:rsidDel="00CB7F1D">
          <w:delText>ODEs to</w:delText>
        </w:r>
      </w:del>
      <w:r>
        <w:t xml:space="preserve"> </w:t>
      </w:r>
      <w:ins w:id="2" w:author="Carly Rozins" w:date="2023-08-22T11:33:00Z">
        <w:r w:rsidR="00CB7F1D">
          <w:t xml:space="preserve">(PDEs) </w:t>
        </w:r>
      </w:ins>
      <w:r>
        <w:t>describ</w:t>
      </w:r>
      <w:ins w:id="3" w:author="Carly Rozins" w:date="2023-08-22T11:32:00Z">
        <w:r w:rsidR="00CB7F1D">
          <w:t>ing</w:t>
        </w:r>
      </w:ins>
      <w:del w:id="4" w:author="Carly Rozins" w:date="2023-08-22T11:32:00Z">
        <w:r w:rsidDel="00CB7F1D">
          <w:delText>e</w:delText>
        </w:r>
      </w:del>
      <w:r>
        <w:t xml:space="preserve"> the dynamics of a multi-typic dengue infection</w:t>
      </w:r>
      <w:r w:rsidR="00ED0F60">
        <w:t xml:space="preserve">. These </w:t>
      </w:r>
      <w:ins w:id="5" w:author="Carly Rozins" w:date="2023-08-22T11:33:00Z">
        <w:r w:rsidR="00CB7F1D">
          <w:t>P</w:t>
        </w:r>
      </w:ins>
      <w:del w:id="6" w:author="Carly Rozins" w:date="2023-08-22T11:33:00Z">
        <w:r w:rsidR="00ED0F60" w:rsidDel="00CB7F1D">
          <w:delText>O</w:delText>
        </w:r>
      </w:del>
      <w:r w:rsidR="00ED0F60">
        <w:t>DEs</w:t>
      </w:r>
      <w:r w:rsidR="005462E6">
        <w:t xml:space="preserve"> can be solved to produce </w:t>
      </w:r>
      <w:r w:rsidR="004521B8">
        <w:t>a series of expressions describing the time-and</w:t>
      </w:r>
      <w:r w:rsidR="00ED0F60">
        <w:t>-</w:t>
      </w:r>
      <w:r w:rsidR="004521B8">
        <w:t>age-dependent population of susceptibles (</w:t>
      </w:r>
      <m:oMath>
        <m:r>
          <w:rPr>
            <w:rFonts w:ascii="Cambria Math" w:hAnsi="Cambria Math"/>
          </w:rPr>
          <m:t>x</m:t>
        </m:r>
      </m:oMath>
      <w:r w:rsidR="004521B8">
        <w:t xml:space="preserve">), </w:t>
      </w:r>
      <w:r w:rsidR="00ED0F60">
        <w:t xml:space="preserve">the time-and-age-dependent population of </w:t>
      </w:r>
      <w:r w:rsidR="004521B8">
        <w:t xml:space="preserve">individuals </w:t>
      </w:r>
      <w:commentRangeStart w:id="7"/>
      <w:r w:rsidR="004521B8">
        <w:t>experiencing</w:t>
      </w:r>
      <w:commentRangeEnd w:id="7"/>
      <w:r w:rsidR="00EA10DB">
        <w:rPr>
          <w:rStyle w:val="CommentReference"/>
        </w:rPr>
        <w:commentReference w:id="7"/>
      </w:r>
      <w:r w:rsidR="004521B8">
        <w:t xml:space="preserve"> a primary in</w:t>
      </w:r>
      <w:r w:rsidR="00ED0F60">
        <w:t xml:space="preserve">fection with serotype </w:t>
      </w:r>
      <m:oMath>
        <m:r>
          <w:rPr>
            <w:rFonts w:ascii="Cambria Math" w:hAnsi="Cambria Math"/>
          </w:rPr>
          <m:t>i</m:t>
        </m:r>
      </m:oMath>
      <w:r w:rsidR="004521B8">
        <w:t xml:space="preserve"> </w:t>
      </w:r>
      <w:r w:rsidR="00ED0F60">
        <w:t>(</w:t>
      </w:r>
      <m:oMath>
        <m:sSub>
          <m:sSubPr>
            <m:ctrlPr>
              <w:rPr>
                <w:rFonts w:ascii="Cambria Math" w:hAnsi="Cambria Math"/>
                <w:i/>
              </w:rPr>
            </m:ctrlPr>
          </m:sSubPr>
          <m:e>
            <m:r>
              <w:rPr>
                <w:rFonts w:ascii="Cambria Math" w:hAnsi="Cambria Math"/>
              </w:rPr>
              <m:t>z</m:t>
            </m:r>
          </m:e>
          <m:sub>
            <m:r>
              <w:rPr>
                <w:rFonts w:ascii="Cambria Math" w:hAnsi="Cambria Math"/>
              </w:rPr>
              <m:t>i</m:t>
            </m:r>
          </m:sub>
        </m:sSub>
      </m:oMath>
      <w:r w:rsidR="00ED0F60">
        <w:t xml:space="preserve">), </w:t>
      </w:r>
      <w:del w:id="8" w:author="Carly Rozins" w:date="2023-08-23T09:20:00Z">
        <w:r w:rsidR="00ED0F60" w:rsidDel="00A83937">
          <w:delText xml:space="preserve"> </w:delText>
        </w:r>
      </w:del>
      <w:r w:rsidR="00ED0F60">
        <w:t>and the time-and-age-dependent population of individuals experiencing a</w:t>
      </w:r>
      <w:r w:rsidR="00092652">
        <w:t>ny</w:t>
      </w:r>
      <w:r w:rsidR="00ED0F60">
        <w:t xml:space="preserve"> multitypic (2+ exposures) infection </w:t>
      </w:r>
      <m:oMath>
        <m:sSub>
          <m:sSubPr>
            <m:ctrlPr>
              <w:rPr>
                <w:rFonts w:ascii="Cambria Math" w:hAnsi="Cambria Math"/>
                <w:i/>
              </w:rPr>
            </m:ctrlPr>
          </m:sSubPr>
          <m:e>
            <m:r>
              <w:rPr>
                <w:rFonts w:ascii="Cambria Math" w:hAnsi="Cambria Math"/>
              </w:rPr>
              <m:t>(z</m:t>
            </m:r>
          </m:e>
          <m:sub>
            <m:r>
              <w:rPr>
                <w:rFonts w:ascii="Cambria Math" w:hAnsi="Cambria Math"/>
              </w:rPr>
              <m:t>**</m:t>
            </m:r>
          </m:sub>
        </m:sSub>
        <m:r>
          <w:rPr>
            <w:rFonts w:ascii="Cambria Math" w:hAnsi="Cambria Math"/>
          </w:rPr>
          <m:t>)</m:t>
        </m:r>
      </m:oMath>
      <w:r w:rsidR="00ED0F60">
        <w:t>:</w:t>
      </w:r>
    </w:p>
    <w:p w14:paraId="4A35D6FD" w14:textId="77777777" w:rsidR="004521B8" w:rsidRDefault="004521B8"/>
    <w:p w14:paraId="00ED1FCE" w14:textId="5DC88983" w:rsidR="004521B8" w:rsidRPr="001458A6" w:rsidRDefault="004521B8" w:rsidP="004521B8">
      <m:oMath>
        <m:r>
          <w:rPr>
            <w:rFonts w:ascii="Cambria Math" w:hAnsi="Cambria Math"/>
          </w:rPr>
          <m:t>x</m:t>
        </m:r>
        <m:d>
          <m:dPr>
            <m:ctrlPr>
              <w:rPr>
                <w:rFonts w:ascii="Cambria Math" w:hAnsi="Cambria Math"/>
                <w:i/>
              </w:rPr>
            </m:ctrlPr>
          </m:dPr>
          <m:e>
            <m:r>
              <w:rPr>
                <w:rFonts w:ascii="Cambria Math" w:hAnsi="Cambria Math"/>
              </w:rPr>
              <m:t>a,t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a</m:t>
                </m:r>
              </m:sup>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λ</m:t>
                        </m:r>
                      </m:e>
                      <m:sub>
                        <m:r>
                          <w:rPr>
                            <w:rFonts w:ascii="Cambria Math" w:hAnsi="Cambria Math"/>
                          </w:rPr>
                          <m:t>i</m:t>
                        </m:r>
                      </m:sub>
                    </m:sSub>
                    <m:d>
                      <m:dPr>
                        <m:ctrlPr>
                          <w:rPr>
                            <w:rFonts w:ascii="Cambria Math" w:hAnsi="Cambria Math"/>
                            <w:i/>
                          </w:rPr>
                        </m:ctrlPr>
                      </m:dPr>
                      <m:e>
                        <m:r>
                          <w:rPr>
                            <w:rFonts w:ascii="Cambria Math" w:hAnsi="Cambria Math"/>
                          </w:rPr>
                          <m:t>a-τ,t-τ</m:t>
                        </m:r>
                      </m:e>
                    </m:d>
                    <m:r>
                      <w:rPr>
                        <w:rFonts w:ascii="Cambria Math" w:hAnsi="Cambria Math"/>
                      </w:rPr>
                      <m:t>dτ</m:t>
                    </m:r>
                  </m:e>
                </m:nary>
              </m:e>
            </m:nary>
          </m:sup>
        </m:sSup>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(1)</w:t>
      </w:r>
    </w:p>
    <w:p w14:paraId="33EC079F" w14:textId="0C1C2BD2" w:rsidR="004521B8" w:rsidRDefault="004521B8"/>
    <w:p w14:paraId="6C8E4633" w14:textId="3222FCD5" w:rsidR="00ED0F60" w:rsidRPr="001458A6" w:rsidRDefault="00000000" w:rsidP="00ED0F60">
      <m:oMath>
        <m:sSub>
          <m:sSubPr>
            <m:ctrlPr>
              <w:rPr>
                <w:rFonts w:ascii="Cambria Math" w:hAnsi="Cambria Math"/>
                <w:i/>
              </w:rPr>
            </m:ctrlPr>
          </m:sSubPr>
          <m:e>
            <m:r>
              <w:rPr>
                <w:rFonts w:ascii="Cambria Math" w:hAnsi="Cambria Math"/>
              </w:rPr>
              <m:t>z</m:t>
            </m:r>
          </m:e>
          <m:sub>
            <m:r>
              <w:rPr>
                <w:rFonts w:ascii="Cambria Math" w:hAnsi="Cambria Math"/>
              </w:rPr>
              <m:t>i</m:t>
            </m:r>
          </m:sub>
        </m:sSub>
        <m:d>
          <m:dPr>
            <m:ctrlPr>
              <w:rPr>
                <w:rFonts w:ascii="Cambria Math" w:hAnsi="Cambria Math"/>
                <w:i/>
              </w:rPr>
            </m:ctrlPr>
          </m:dPr>
          <m:e>
            <m:r>
              <w:rPr>
                <w:rFonts w:ascii="Cambria Math" w:hAnsi="Cambria Math"/>
              </w:rPr>
              <m:t>a,t</m:t>
            </m:r>
          </m:e>
        </m:d>
        <m:r>
          <w:rPr>
            <w:rFonts w:ascii="Cambria Math" w:hAnsi="Cambria Math"/>
          </w:rPr>
          <m:t>=x</m:t>
        </m:r>
        <m:d>
          <m:dPr>
            <m:ctrlPr>
              <w:rPr>
                <w:rFonts w:ascii="Cambria Math" w:hAnsi="Cambria Math"/>
                <w:i/>
              </w:rPr>
            </m:ctrlPr>
          </m:dPr>
          <m:e>
            <m:r>
              <w:rPr>
                <w:rFonts w:ascii="Cambria Math" w:hAnsi="Cambria Math"/>
              </w:rPr>
              <m:t>a,t</m:t>
            </m:r>
          </m:e>
        </m:d>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0</m:t>
                    </m:r>
                  </m:sub>
                  <m:sup>
                    <m:r>
                      <w:rPr>
                        <w:rFonts w:ascii="Cambria Math" w:hAnsi="Cambria Math"/>
                      </w:rPr>
                      <m:t>a</m:t>
                    </m:r>
                  </m:sup>
                  <m:e>
                    <m:sSub>
                      <m:sSubPr>
                        <m:ctrlPr>
                          <w:rPr>
                            <w:rFonts w:ascii="Cambria Math" w:hAnsi="Cambria Math"/>
                            <w:i/>
                          </w:rPr>
                        </m:ctrlPr>
                      </m:sSubPr>
                      <m:e>
                        <m:r>
                          <w:rPr>
                            <w:rFonts w:ascii="Cambria Math" w:hAnsi="Cambria Math"/>
                          </w:rPr>
                          <m:t>λ</m:t>
                        </m:r>
                      </m:e>
                      <m:sub>
                        <m:r>
                          <w:rPr>
                            <w:rFonts w:ascii="Cambria Math" w:hAnsi="Cambria Math"/>
                          </w:rPr>
                          <m:t>i</m:t>
                        </m:r>
                      </m:sub>
                    </m:sSub>
                    <m:d>
                      <m:dPr>
                        <m:ctrlPr>
                          <w:rPr>
                            <w:rFonts w:ascii="Cambria Math" w:hAnsi="Cambria Math"/>
                            <w:i/>
                          </w:rPr>
                        </m:ctrlPr>
                      </m:dPr>
                      <m:e>
                        <m:r>
                          <w:rPr>
                            <w:rFonts w:ascii="Cambria Math" w:hAnsi="Cambria Math"/>
                          </w:rPr>
                          <m:t>a-τ,t-τ</m:t>
                        </m:r>
                      </m:e>
                    </m:d>
                    <m:r>
                      <w:rPr>
                        <w:rFonts w:ascii="Cambria Math" w:hAnsi="Cambria Math"/>
                      </w:rPr>
                      <m:t>dτ</m:t>
                    </m:r>
                  </m:e>
                </m:nary>
              </m:sup>
            </m:sSup>
            <m:r>
              <w:rPr>
                <w:rFonts w:ascii="Cambria Math" w:hAnsi="Cambria Math"/>
              </w:rPr>
              <m:t>-1</m:t>
            </m:r>
          </m:e>
        </m:d>
      </m:oMath>
      <w:r w:rsidR="00ED0F60">
        <w:rPr>
          <w:rFonts w:eastAsiaTheme="minorEastAsia"/>
        </w:rPr>
        <w:tab/>
      </w:r>
      <w:r w:rsidR="00ED0F60">
        <w:rPr>
          <w:rFonts w:eastAsiaTheme="minorEastAsia"/>
        </w:rPr>
        <w:tab/>
      </w:r>
      <w:r w:rsidR="00ED0F60">
        <w:rPr>
          <w:rFonts w:eastAsiaTheme="minorEastAsia"/>
        </w:rPr>
        <w:tab/>
      </w:r>
      <w:r w:rsidR="00ED0F60">
        <w:rPr>
          <w:rFonts w:eastAsiaTheme="minorEastAsia"/>
        </w:rPr>
        <w:tab/>
      </w:r>
      <w:r w:rsidR="00ED0F60">
        <w:rPr>
          <w:rFonts w:eastAsiaTheme="minorEastAsia"/>
        </w:rPr>
        <w:tab/>
      </w:r>
      <w:r w:rsidR="00ED0F60">
        <w:rPr>
          <w:rFonts w:eastAsiaTheme="minorEastAsia"/>
        </w:rPr>
        <w:tab/>
      </w:r>
      <w:r w:rsidR="00ED0F60">
        <w:rPr>
          <w:rFonts w:eastAsiaTheme="minorEastAsia"/>
        </w:rPr>
        <w:tab/>
      </w:r>
      <w:commentRangeStart w:id="9"/>
      <w:commentRangeStart w:id="10"/>
      <w:r w:rsidR="00ED0F60">
        <w:rPr>
          <w:rFonts w:eastAsiaTheme="minorEastAsia"/>
        </w:rPr>
        <w:t>(2)</w:t>
      </w:r>
      <w:commentRangeEnd w:id="9"/>
      <w:r w:rsidR="00ED0F60">
        <w:rPr>
          <w:rStyle w:val="CommentReference"/>
        </w:rPr>
        <w:commentReference w:id="9"/>
      </w:r>
      <w:commentRangeEnd w:id="10"/>
      <w:r w:rsidR="00CB7F1D">
        <w:rPr>
          <w:rStyle w:val="CommentReference"/>
        </w:rPr>
        <w:commentReference w:id="10"/>
      </w:r>
    </w:p>
    <w:p w14:paraId="26791289" w14:textId="77777777" w:rsidR="00ED0F60" w:rsidRDefault="00ED0F60"/>
    <w:p w14:paraId="03694EAE" w14:textId="0BE09FE5" w:rsidR="00ED0F60" w:rsidRPr="001458A6" w:rsidRDefault="00000000" w:rsidP="00ED0F60">
      <m:oMath>
        <m:sSub>
          <m:sSubPr>
            <m:ctrlPr>
              <w:rPr>
                <w:rFonts w:ascii="Cambria Math" w:hAnsi="Cambria Math"/>
                <w:i/>
              </w:rPr>
            </m:ctrlPr>
          </m:sSubPr>
          <m:e>
            <m:r>
              <w:rPr>
                <w:rFonts w:ascii="Cambria Math" w:hAnsi="Cambria Math"/>
              </w:rPr>
              <m:t>z</m:t>
            </m:r>
          </m:e>
          <m:sub>
            <m:r>
              <w:rPr>
                <w:rFonts w:ascii="Cambria Math" w:hAnsi="Cambria Math"/>
              </w:rPr>
              <m:t>**</m:t>
            </m:r>
          </m:sub>
        </m:sSub>
        <m:d>
          <m:dPr>
            <m:ctrlPr>
              <w:rPr>
                <w:rFonts w:ascii="Cambria Math" w:hAnsi="Cambria Math"/>
                <w:i/>
              </w:rPr>
            </m:ctrlPr>
          </m:dPr>
          <m:e>
            <m:r>
              <w:rPr>
                <w:rFonts w:ascii="Cambria Math" w:hAnsi="Cambria Math"/>
              </w:rPr>
              <m:t>a,t</m:t>
            </m:r>
          </m:e>
        </m:d>
        <m:r>
          <w:rPr>
            <w:rFonts w:ascii="Cambria Math" w:hAnsi="Cambria Math"/>
          </w:rPr>
          <m:t>=1-x</m:t>
        </m:r>
        <m:d>
          <m:dPr>
            <m:ctrlPr>
              <w:rPr>
                <w:rFonts w:ascii="Cambria Math" w:hAnsi="Cambria Math"/>
                <w:i/>
              </w:rPr>
            </m:ctrlPr>
          </m:dPr>
          <m:e>
            <m:r>
              <w:rPr>
                <w:rFonts w:ascii="Cambria Math" w:hAnsi="Cambria Math"/>
              </w:rPr>
              <m:t>a,t</m:t>
            </m:r>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z</m:t>
                </m:r>
              </m:e>
              <m:sub>
                <m:r>
                  <w:rPr>
                    <w:rFonts w:ascii="Cambria Math" w:hAnsi="Cambria Math"/>
                  </w:rPr>
                  <m:t>i</m:t>
                </m:r>
              </m:sub>
            </m:sSub>
            <m:d>
              <m:dPr>
                <m:ctrlPr>
                  <w:rPr>
                    <w:rFonts w:ascii="Cambria Math" w:hAnsi="Cambria Math"/>
                    <w:i/>
                  </w:rPr>
                </m:ctrlPr>
              </m:dPr>
              <m:e>
                <m:r>
                  <w:rPr>
                    <w:rFonts w:ascii="Cambria Math" w:hAnsi="Cambria Math"/>
                  </w:rPr>
                  <m:t>a,t</m:t>
                </m:r>
              </m:e>
            </m:d>
          </m:e>
        </m:nary>
        <m:r>
          <m:rPr>
            <m:sty m:val="p"/>
          </m:rPr>
          <w:rPr>
            <w:rFonts w:ascii="Cambria Math" w:eastAsiaTheme="minorEastAsia" w:hAnsi="Cambria Math"/>
          </w:rPr>
          <m:t xml:space="preserve"> </m:t>
        </m:r>
      </m:oMath>
      <w:r w:rsidR="00ED0F60">
        <w:rPr>
          <w:rFonts w:eastAsiaTheme="minorEastAsia"/>
        </w:rPr>
        <w:tab/>
      </w:r>
      <w:r w:rsidR="00ED0F60">
        <w:rPr>
          <w:rFonts w:eastAsiaTheme="minorEastAsia"/>
        </w:rPr>
        <w:tab/>
      </w:r>
      <w:r w:rsidR="00ED0F60">
        <w:rPr>
          <w:rFonts w:eastAsiaTheme="minorEastAsia"/>
        </w:rPr>
        <w:tab/>
      </w:r>
      <w:r w:rsidR="00ED0F60">
        <w:rPr>
          <w:rFonts w:eastAsiaTheme="minorEastAsia"/>
        </w:rPr>
        <w:tab/>
      </w:r>
      <w:r w:rsidR="00ED0F60">
        <w:rPr>
          <w:rFonts w:eastAsiaTheme="minorEastAsia"/>
        </w:rPr>
        <w:tab/>
      </w:r>
      <w:r w:rsidR="00ED0F60">
        <w:rPr>
          <w:rFonts w:eastAsiaTheme="minorEastAsia"/>
        </w:rPr>
        <w:tab/>
      </w:r>
      <w:r w:rsidR="00ED0F60">
        <w:rPr>
          <w:rFonts w:eastAsiaTheme="minorEastAsia"/>
        </w:rPr>
        <w:tab/>
      </w:r>
      <w:r w:rsidR="00ED0F60">
        <w:rPr>
          <w:rFonts w:eastAsiaTheme="minorEastAsia"/>
        </w:rPr>
        <w:tab/>
        <w:t>(3)</w:t>
      </w:r>
    </w:p>
    <w:p w14:paraId="13B43531" w14:textId="77777777" w:rsidR="00ED0F60" w:rsidRDefault="00ED0F60"/>
    <w:p w14:paraId="0B0CC701" w14:textId="1CA79F93" w:rsidR="00F86356" w:rsidRDefault="00092652" w:rsidP="004521B8">
      <w:r>
        <w:rPr>
          <w:rFonts w:eastAsiaTheme="minorEastAsia"/>
        </w:rPr>
        <w:t xml:space="preserve">In equation (1) – (3), the </w:t>
      </w:r>
      <w:commentRangeStart w:id="11"/>
      <w:commentRangeStart w:id="12"/>
      <w:r>
        <w:rPr>
          <w:rFonts w:eastAsiaTheme="minorEastAsia"/>
        </w:rPr>
        <w:t xml:space="preserve">term </w:t>
      </w:r>
      <m:oMath>
        <m:r>
          <w:rPr>
            <w:rFonts w:ascii="Cambria Math" w:hAnsi="Cambria Math"/>
          </w:rPr>
          <m:t>τ</m:t>
        </m:r>
      </m:oMath>
      <w:r>
        <w:rPr>
          <w:rFonts w:eastAsiaTheme="minorEastAsia"/>
        </w:rPr>
        <w:t xml:space="preserve"> reflects the inherent confounding between time </w:t>
      </w:r>
      <m:oMath>
        <m:r>
          <w:rPr>
            <w:rFonts w:ascii="Cambria Math" w:hAnsi="Cambria Math"/>
          </w:rPr>
          <m:t>t</m:t>
        </m:r>
      </m:oMath>
      <w:r>
        <w:rPr>
          <w:rFonts w:eastAsiaTheme="minorEastAsia"/>
        </w:rPr>
        <w:t xml:space="preserve"> and age </w:t>
      </w:r>
      <m:oMath>
        <m:r>
          <w:rPr>
            <w:rFonts w:ascii="Cambria Math" w:hAnsi="Cambria Math"/>
          </w:rPr>
          <m:t>a</m:t>
        </m:r>
      </m:oMath>
      <w:ins w:id="13" w:author="Carly Rozins" w:date="2023-08-23T09:08:00Z">
        <w:r w:rsidR="00A83937">
          <w:rPr>
            <w:rFonts w:eastAsiaTheme="minorEastAsia"/>
          </w:rPr>
          <w:t>.</w:t>
        </w:r>
      </w:ins>
      <w:r>
        <w:rPr>
          <w:rFonts w:eastAsiaTheme="minorEastAsia"/>
        </w:rPr>
        <w:t xml:space="preserve"> </w:t>
      </w:r>
      <w:commentRangeEnd w:id="11"/>
      <w:r w:rsidR="00463E8A">
        <w:rPr>
          <w:rStyle w:val="CommentReference"/>
        </w:rPr>
        <w:commentReference w:id="11"/>
      </w:r>
      <w:commentRangeEnd w:id="12"/>
      <w:r w:rsidR="00CB7F1D">
        <w:rPr>
          <w:rStyle w:val="CommentReference"/>
        </w:rPr>
        <w:commentReference w:id="12"/>
      </w:r>
      <w:del w:id="14" w:author="Carly Rozins" w:date="2023-08-23T09:08:00Z">
        <w:r w:rsidDel="00A83937">
          <w:rPr>
            <w:rFonts w:eastAsiaTheme="minorEastAsia"/>
          </w:rPr>
          <w:delText>such that the above system is only simple to solve under conditions by which</w:delText>
        </w:r>
        <w:r w:rsidR="00F86356" w:rsidDel="00A83937">
          <w:rPr>
            <w:rFonts w:eastAsiaTheme="minorEastAsia"/>
          </w:rPr>
          <w:delText xml:space="preserve"> </w:delText>
        </w:r>
      </w:del>
      <m:oMath>
        <m:r>
          <w:del w:id="15" w:author="Carly Rozins" w:date="2023-08-23T09:08:00Z">
            <w:rPr>
              <w:rFonts w:ascii="Cambria Math" w:hAnsi="Cambria Math"/>
            </w:rPr>
            <m:t>λ</m:t>
          </w:del>
        </m:r>
        <m:d>
          <m:dPr>
            <m:ctrlPr>
              <w:del w:id="16" w:author="Carly Rozins" w:date="2023-08-23T09:08:00Z">
                <w:rPr>
                  <w:rFonts w:ascii="Cambria Math" w:hAnsi="Cambria Math"/>
                  <w:i/>
                </w:rPr>
              </w:del>
            </m:ctrlPr>
          </m:dPr>
          <m:e>
            <m:r>
              <w:del w:id="17" w:author="Carly Rozins" w:date="2023-08-23T09:08:00Z">
                <w:rPr>
                  <w:rFonts w:ascii="Cambria Math" w:hAnsi="Cambria Math"/>
                </w:rPr>
                <m:t>a,t</m:t>
              </w:del>
            </m:r>
          </m:e>
        </m:d>
      </m:oMath>
      <w:del w:id="18" w:author="Carly Rozins" w:date="2023-08-23T09:08:00Z">
        <w:r w:rsidDel="00A83937">
          <w:rPr>
            <w:rFonts w:eastAsiaTheme="minorEastAsia"/>
          </w:rPr>
          <w:delText xml:space="preserve"> </w:delText>
        </w:r>
        <w:r w:rsidR="00F86356" w:rsidDel="00A83937">
          <w:rPr>
            <w:rFonts w:eastAsiaTheme="minorEastAsia"/>
          </w:rPr>
          <w:delText xml:space="preserve">is expressed as independent of either time </w:delText>
        </w:r>
      </w:del>
      <m:oMath>
        <m:r>
          <w:del w:id="19" w:author="Carly Rozins" w:date="2023-08-23T09:08:00Z">
            <w:rPr>
              <w:rFonts w:ascii="Cambria Math" w:hAnsi="Cambria Math"/>
            </w:rPr>
            <m:t>t</m:t>
          </w:del>
        </m:r>
      </m:oMath>
      <w:del w:id="20" w:author="Carly Rozins" w:date="2023-08-23T09:08:00Z">
        <w:r w:rsidR="00F86356" w:rsidDel="00A83937">
          <w:rPr>
            <w:rFonts w:eastAsiaTheme="minorEastAsia"/>
          </w:rPr>
          <w:delText xml:space="preserve"> or age </w:delText>
        </w:r>
      </w:del>
      <m:oMath>
        <m:r>
          <w:del w:id="21" w:author="Carly Rozins" w:date="2023-08-23T09:08:00Z">
            <w:rPr>
              <w:rFonts w:ascii="Cambria Math" w:hAnsi="Cambria Math"/>
            </w:rPr>
            <m:t>a</m:t>
          </w:del>
        </m:r>
      </m:oMath>
      <w:del w:id="22" w:author="Carly Rozins" w:date="2023-08-23T09:08:00Z">
        <w:r w:rsidR="00F86356" w:rsidDel="00A83937">
          <w:rPr>
            <w:rFonts w:eastAsiaTheme="minorEastAsia"/>
          </w:rPr>
          <w:delText>.</w:delText>
        </w:r>
      </w:del>
      <w:r w:rsidR="00F86356">
        <w:rPr>
          <w:rFonts w:eastAsiaTheme="minorEastAsia"/>
        </w:rPr>
        <w:t xml:space="preserve"> Following </w:t>
      </w:r>
      <w:r w:rsidR="00ED0F60">
        <w:rPr>
          <w:rFonts w:eastAsiaTheme="minorEastAsia"/>
        </w:rPr>
        <w:t>Cummings et al. 200</w:t>
      </w:r>
      <w:r w:rsidR="00ED0F60">
        <w:t>9</w:t>
      </w:r>
      <w:r w:rsidR="00ED0F60">
        <w:fldChar w:fldCharType="begin"/>
      </w:r>
      <w:r w:rsidR="00ED0F60">
        <w:instrText xml:space="preserve"> ADDIN ZOTERO_ITEM CSL_CITATION {"citationID":"3FXibnDj","properties":{"formattedCitation":"\\super 2\\nosupersub{}","plainCitation":"2","noteIndex":0},"citationItems":[{"id":23523,"uris":["http://zotero.org/users/9739219/items/NV2NQUEY"],"itemData":{"id":23523,"type":"article-journal","abstract":"Background: An increase in the average age of dengue hemorrhagic fever (DHF) cases has been reported in Thailand. The cause of this increase is not known. Possible explanations include a reduction in transmission due to declining mosquito populations, declining contact between human and mosquito, and changes in reporting. We propose that a demographic shift toward lower birth and death rates has reduced dengue transmission and lengthened the interval between large epidemics. Methods and Findings: Using data from each of the 72 provinces of Thailand, we looked for associations between force of infection (a measure of hazard, defined as the rate per capita at which susceptible individuals become infected) and demographic and climactic variables. We estimated the force of infection from the age distribution of cases from 1985 to 2005. We find that the force of infection has declined by 2% each year since a peak in the late 1970s and early 1980s. Contrary to recent findings suggesting that the incidence of DHF has increased in Thailand, we find a small but statistically significant decline in DHF incidence since 1985 in a majority of provinces. The strongest predictor of the change in force of infection and the mean force of infection is the median age of the population. Using mathematical simulations of dengue transmission we show that a reduced birth rate and a shift in the population's age structure can explain the shift in the age distribution of cases, reduction of the force of infection, and increase in the periodicity of multiannual oscillations of DHF incidence in the absence of other changes. Conclusions: Lower birth and death rates decrease the flow of susceptible individuals into the population and increase the longevity of immune individuals. The increase in the proportion of the population that is immune increases the likelihood that an infectious mosquito will feed on an immune individual, reducing the force of infection. Though the force of infection has decreased by half, we find that the critical vaccination fraction has not changed significantly, declining from an average of 85% to 80%. Clinical guidelines should consider the impact of continued increases in the age of dengue cases in Thailand. Countries in the region lagging behind Thailand in the demographic transition may experience the same increase as their population ages. The impact of demographic changes on the force of infection has been hypothesized for other diseases, but, to our knowledge, this is the first observation of this phenomenon.","container-title":"PLoS Medicine","DOI":"10.1371/journal.pmed.1000139","ISSN":"15491277","issue":"9","note":"PMID: 19721696","title":"The impact of the demographic transition on dengue in Thailand: Insights from a statistical analysis and mathematical modeling","volume":"6","author":[{"family":"Cummings","given":"Derek A.T."},{"family":"Lamsirithaworn","given":"Sopon"},{"family":"Lessler","given":"Justin T."},{"family":"McDermott","given":"Aidan"},{"family":"Prasanthong","given":"Rungnapa"},{"family":"Nisalak","given":"Ananda"},{"family":"Jarman","given":"Richard G."},{"family":"Burke","given":"Donald S."},{"family":"Gibbons","given":"Robert V."}],"issued":{"date-parts":[["2009"]]}}}],"schema":"https://github.com/citation-style-language/schema/raw/master/csl-citation.json"} </w:instrText>
      </w:r>
      <w:r w:rsidR="00ED0F60">
        <w:fldChar w:fldCharType="separate"/>
      </w:r>
      <w:r w:rsidR="00ED0F60" w:rsidRPr="00377D8B">
        <w:rPr>
          <w:rFonts w:ascii="Calibri" w:cs="Calibri"/>
          <w:kern w:val="0"/>
          <w:vertAlign w:val="superscript"/>
        </w:rPr>
        <w:t>2</w:t>
      </w:r>
      <w:r w:rsidR="00ED0F60">
        <w:fldChar w:fldCharType="end"/>
      </w:r>
      <w:r w:rsidR="00F86356">
        <w:t>, we first estimate a time-varying, annual FOI for our Cambodian dengue system, then later add in variation by age class shared across all years and provinces in the dataset.</w:t>
      </w:r>
    </w:p>
    <w:p w14:paraId="6CF292E9" w14:textId="77777777" w:rsidR="00F86356" w:rsidRDefault="00F86356" w:rsidP="004521B8"/>
    <w:p w14:paraId="7D5E0828" w14:textId="5CC448C4" w:rsidR="002548FC" w:rsidRDefault="00F86356" w:rsidP="004521B8">
      <w:pPr>
        <w:rPr>
          <w:rFonts w:eastAsiaTheme="minorEastAsia"/>
        </w:rPr>
      </w:pPr>
      <w:r>
        <w:rPr>
          <w:rFonts w:eastAsiaTheme="minorEastAsia"/>
        </w:rPr>
        <w:t>Cummings et al. 200</w:t>
      </w:r>
      <w:r>
        <w:t>9</w:t>
      </w:r>
      <w:r>
        <w:fldChar w:fldCharType="begin"/>
      </w:r>
      <w:r w:rsidR="00057828">
        <w:instrText xml:space="preserve"> ADDIN ZOTERO_ITEM CSL_CITATION {"citationID":"vVhfJVWY","properties":{"formattedCitation":"\\super 2\\nosupersub{}","plainCitation":"2","noteIndex":0},"citationItems":[{"id":23523,"uris":["http://zotero.org/users/9739219/items/NV2NQUEY"],"itemData":{"id":23523,"type":"article-journal","abstract":"Background: An increase in the average age of dengue hemorrhagic fever (DHF) cases has been reported in Thailand. The cause of this increase is not known. Possible explanations include a reduction in transmission due to declining mosquito populations, declining contact between human and mosquito, and changes in reporting. We propose that a demographic shift toward lower birth and death rates has reduced dengue transmission and lengthened the interval between large epidemics. Methods and Findings: Using data from each of the 72 provinces of Thailand, we looked for associations between force of infection (a measure of hazard, defined as the rate per capita at which susceptible individuals become infected) and demographic and climactic variables. We estimated the force of infection from the age distribution of cases from 1985 to 2005. We find that the force of infection has declined by 2% each year since a peak in the late 1970s and early 1980s. Contrary to recent findings suggesting that the incidence of DHF has increased in Thailand, we find a small but statistically significant decline in DHF incidence since 1985 in a majority of provinces. The strongest predictor of the change in force of infection and the mean force of infection is the median age of the population. Using mathematical simulations of dengue transmission we show that a reduced birth rate and a shift in the population's age structure can explain the shift in the age distribution of cases, reduction of the force of infection, and increase in the periodicity of multiannual oscillations of DHF incidence in the absence of other changes. Conclusions: Lower birth and death rates decrease the flow of susceptible individuals into the population and increase the longevity of immune individuals. The increase in the proportion of the population that is immune increases the likelihood that an infectious mosquito will feed on an immune individual, reducing the force of infection. Though the force of infection has decreased by half, we find that the critical vaccination fraction has not changed significantly, declining from an average of 85% to 80%. Clinical guidelines should consider the impact of continued increases in the age of dengue cases in Thailand. Countries in the region lagging behind Thailand in the demographic transition may experience the same increase as their population ages. The impact of demographic changes on the force of infection has been hypothesized for other diseases, but, to our knowledge, this is the first observation of this phenomenon.","container-title":"PLoS Medicine","DOI":"10.1371/journal.pmed.1000139","ISSN":"15491277","issue":"9","note":"PMID: 19721696","title":"The impact of the demographic transition on dengue in Thailand: Insights from a statistical analysis and mathematical modeling","volume":"6","author":[{"family":"Cummings","given":"Derek A.T."},{"family":"Lamsirithaworn","given":"Sopon"},{"family":"Lessler","given":"Justin T."},{"family":"McDermott","given":"Aidan"},{"family":"Prasanthong","given":"Rungnapa"},{"family":"Nisalak","given":"Ananda"},{"family":"Jarman","given":"Richard G."},{"family":"Burke","given":"Donald S."},{"family":"Gibbons","given":"Robert V."}],"issued":{"date-parts":[["2009"]]}}}],"schema":"https://github.com/citation-style-language/schema/raw/master/csl-citation.json"} </w:instrText>
      </w:r>
      <w:r>
        <w:fldChar w:fldCharType="separate"/>
      </w:r>
      <w:r w:rsidRPr="00377D8B">
        <w:rPr>
          <w:rFonts w:ascii="Calibri" w:cs="Calibri"/>
          <w:kern w:val="0"/>
          <w:vertAlign w:val="superscript"/>
        </w:rPr>
        <w:t>2</w:t>
      </w:r>
      <w:r>
        <w:fldChar w:fldCharType="end"/>
      </w:r>
      <w:r>
        <w:rPr>
          <w:rFonts w:eastAsiaTheme="minorEastAsia"/>
        </w:rPr>
        <w:t xml:space="preserve"> </w:t>
      </w:r>
      <w:ins w:id="23" w:author="Carly Rozins" w:date="2023-08-27T13:44:00Z">
        <w:r w:rsidR="00A83937">
          <w:rPr>
            <w:rFonts w:eastAsiaTheme="minorEastAsia"/>
          </w:rPr>
          <w:t>discr</w:t>
        </w:r>
      </w:ins>
      <w:ins w:id="24" w:author="Carly Rozins" w:date="2023-08-27T13:45:00Z">
        <w:r w:rsidR="00A83937">
          <w:rPr>
            <w:rFonts w:eastAsiaTheme="minorEastAsia"/>
          </w:rPr>
          <w:t>e</w:t>
        </w:r>
      </w:ins>
      <w:ins w:id="25" w:author="Carly Rozins" w:date="2023-08-27T13:44:00Z">
        <w:r w:rsidR="00A83937">
          <w:rPr>
            <w:rFonts w:eastAsiaTheme="minorEastAsia"/>
          </w:rPr>
          <w:t>tized</w:t>
        </w:r>
      </w:ins>
      <w:ins w:id="26" w:author="Carly Rozins" w:date="2023-08-27T13:45:00Z">
        <w:r w:rsidR="00A83937">
          <w:rPr>
            <w:rFonts w:eastAsiaTheme="minorEastAsia"/>
          </w:rPr>
          <w:t xml:space="preserve"> the above, creating </w:t>
        </w:r>
      </w:ins>
      <w:del w:id="27" w:author="Carly Rozins" w:date="2023-08-27T13:45:00Z">
        <w:r w:rsidR="00ED0F60" w:rsidDel="00A83937">
          <w:rPr>
            <w:rFonts w:eastAsiaTheme="minorEastAsia"/>
          </w:rPr>
          <w:delText xml:space="preserve"> build on above to solve </w:delText>
        </w:r>
      </w:del>
      <w:r w:rsidR="00ED0F60">
        <w:rPr>
          <w:rFonts w:eastAsiaTheme="minorEastAsia"/>
        </w:rPr>
        <w:t>a piece-wise solution whereby they estimate an annual mean FOI (</w:t>
      </w:r>
      <m:oMath>
        <m:acc>
          <m:accPr>
            <m:chr m:val="̅"/>
            <m:ctrlPr>
              <w:rPr>
                <w:rFonts w:ascii="Cambria Math" w:eastAsiaTheme="minorEastAsia" w:hAnsi="Cambria Math"/>
                <w:i/>
              </w:rPr>
            </m:ctrlPr>
          </m:accPr>
          <m:e>
            <m:r>
              <w:rPr>
                <w:rFonts w:ascii="Cambria Math" w:eastAsiaTheme="minorEastAsia" w:hAnsi="Cambria Math"/>
              </w:rPr>
              <m:t>λ</m:t>
            </m:r>
          </m:e>
        </m:acc>
      </m:oMath>
      <w:r w:rsidR="00ED0F60">
        <w:rPr>
          <w:rFonts w:eastAsiaTheme="minorEastAsia"/>
        </w:rPr>
        <w:t xml:space="preserve">) </w:t>
      </w:r>
      <w:ins w:id="28" w:author="Carly Rozins" w:date="2023-08-27T13:43:00Z">
        <w:r w:rsidR="00A83937">
          <w:rPr>
            <w:rFonts w:eastAsiaTheme="minorEastAsia"/>
          </w:rPr>
          <w:t>representative for all</w:t>
        </w:r>
      </w:ins>
      <w:del w:id="29" w:author="Carly Rozins" w:date="2023-08-27T13:43:00Z">
        <w:r w:rsidR="00ED0F60" w:rsidDel="00A83937">
          <w:rPr>
            <w:rFonts w:eastAsiaTheme="minorEastAsia"/>
          </w:rPr>
          <w:delText>per</w:delText>
        </w:r>
      </w:del>
      <w:r w:rsidR="00ED0F60">
        <w:rPr>
          <w:rFonts w:eastAsiaTheme="minorEastAsia"/>
        </w:rPr>
        <w:t xml:space="preserve"> serotype</w:t>
      </w:r>
      <w:ins w:id="30" w:author="Carly Rozins" w:date="2023-08-27T13:43:00Z">
        <w:r w:rsidR="00A83937">
          <w:rPr>
            <w:rFonts w:eastAsiaTheme="minorEastAsia"/>
          </w:rPr>
          <w:t>s</w:t>
        </w:r>
      </w:ins>
      <w:r w:rsidR="002548FC">
        <w:rPr>
          <w:rFonts w:eastAsiaTheme="minorEastAsia"/>
        </w:rPr>
        <w:t xml:space="preserve"> (because the available data are not serotype-specific, serotype-specific FOIs, </w:t>
      </w:r>
      <m:oMath>
        <m:sSub>
          <m:sSubPr>
            <m:ctrlPr>
              <w:rPr>
                <w:rFonts w:ascii="Cambria Math" w:hAnsi="Cambria Math"/>
                <w:i/>
              </w:rPr>
            </m:ctrlPr>
          </m:sSubPr>
          <m:e>
            <m:r>
              <w:rPr>
                <w:rFonts w:ascii="Cambria Math" w:hAnsi="Cambria Math"/>
              </w:rPr>
              <m:t>λ</m:t>
            </m:r>
          </m:e>
          <m:sub>
            <m:r>
              <w:rPr>
                <w:rFonts w:ascii="Cambria Math" w:hAnsi="Cambria Math"/>
              </w:rPr>
              <m:t>i</m:t>
            </m:r>
          </m:sub>
        </m:sSub>
      </m:oMath>
      <w:r w:rsidR="002548FC">
        <w:rPr>
          <w:rFonts w:eastAsiaTheme="minorEastAsia"/>
        </w:rPr>
        <w:t>, cannot be distinguished)</w:t>
      </w:r>
      <w:r w:rsidR="00ED0F60">
        <w:rPr>
          <w:rFonts w:eastAsiaTheme="minorEastAsia"/>
        </w:rPr>
        <w:t xml:space="preserve">. </w:t>
      </w:r>
      <w:r w:rsidR="002548FC">
        <w:rPr>
          <w:rFonts w:eastAsiaTheme="minorEastAsia"/>
        </w:rPr>
        <w:t>Following Cummings et al. 200</w:t>
      </w:r>
      <w:r w:rsidR="002548FC">
        <w:t>9</w:t>
      </w:r>
      <w:r w:rsidR="002548FC">
        <w:fldChar w:fldCharType="begin"/>
      </w:r>
      <w:r w:rsidR="00057828">
        <w:instrText xml:space="preserve"> ADDIN ZOTERO_ITEM CSL_CITATION {"citationID":"lwCeMixT","properties":{"formattedCitation":"\\super 2\\nosupersub{}","plainCitation":"2","noteIndex":0},"citationItems":[{"id":23523,"uris":["http://zotero.org/users/9739219/items/NV2NQUEY"],"itemData":{"id":23523,"type":"article-journal","abstract":"Background: An increase in the average age of dengue hemorrhagic fever (DHF) cases has been reported in Thailand. The cause of this increase is not known. Possible explanations include a reduction in transmission due to declining mosquito populations, declining contact between human and mosquito, and changes in reporting. We propose that a demographic shift toward lower birth and death rates has reduced dengue transmission and lengthened the interval between large epidemics. Methods and Findings: Using data from each of the 72 provinces of Thailand, we looked for associations between force of infection (a measure of hazard, defined as the rate per capita at which susceptible individuals become infected) and demographic and climactic variables. We estimated the force of infection from the age distribution of cases from 1985 to 2005. We find that the force of infection has declined by 2% each year since a peak in the late 1970s and early 1980s. Contrary to recent findings suggesting that the incidence of DHF has increased in Thailand, we find a small but statistically significant decline in DHF incidence since 1985 in a majority of provinces. The strongest predictor of the change in force of infection and the mean force of infection is the median age of the population. Using mathematical simulations of dengue transmission we show that a reduced birth rate and a shift in the population's age structure can explain the shift in the age distribution of cases, reduction of the force of infection, and increase in the periodicity of multiannual oscillations of DHF incidence in the absence of other changes. Conclusions: Lower birth and death rates decrease the flow of susceptible individuals into the population and increase the longevity of immune individuals. The increase in the proportion of the population that is immune increases the likelihood that an infectious mosquito will feed on an immune individual, reducing the force of infection. Though the force of infection has decreased by half, we find that the critical vaccination fraction has not changed significantly, declining from an average of 85% to 80%. Clinical guidelines should consider the impact of continued increases in the age of dengue cases in Thailand. Countries in the region lagging behind Thailand in the demographic transition may experience the same increase as their population ages. The impact of demographic changes on the force of infection has been hypothesized for other diseases, but, to our knowledge, this is the first observation of this phenomenon.","container-title":"PLoS Medicine","DOI":"10.1371/journal.pmed.1000139","ISSN":"15491277","issue":"9","note":"PMID: 19721696","title":"The impact of the demographic transition on dengue in Thailand: Insights from a statistical analysis and mathematical modeling","volume":"6","author":[{"family":"Cummings","given":"Derek A.T."},{"family":"Lamsirithaworn","given":"Sopon"},{"family":"Lessler","given":"Justin T."},{"family":"McDermott","given":"Aidan"},{"family":"Prasanthong","given":"Rungnapa"},{"family":"Nisalak","given":"Ananda"},{"family":"Jarman","given":"Richard G."},{"family":"Burke","given":"Donald S."},{"family":"Gibbons","given":"Robert V."}],"issued":{"date-parts":[["2009"]]}}}],"schema":"https://github.com/citation-style-language/schema/raw/master/csl-citation.json"} </w:instrText>
      </w:r>
      <w:r w:rsidR="002548FC">
        <w:fldChar w:fldCharType="separate"/>
      </w:r>
      <w:r w:rsidR="002548FC" w:rsidRPr="00377D8B">
        <w:rPr>
          <w:rFonts w:ascii="Calibri" w:cs="Calibri"/>
          <w:kern w:val="0"/>
          <w:vertAlign w:val="superscript"/>
        </w:rPr>
        <w:t>2</w:t>
      </w:r>
      <w:r w:rsidR="002548FC">
        <w:fldChar w:fldCharType="end"/>
      </w:r>
      <w:r w:rsidR="002548FC">
        <w:rPr>
          <w:rFonts w:eastAsiaTheme="minorEastAsia"/>
        </w:rPr>
        <w:t>, the integrand in equation 1 can be reformulated as:</w:t>
      </w:r>
    </w:p>
    <w:p w14:paraId="05F24B0E" w14:textId="77777777" w:rsidR="002548FC" w:rsidRDefault="002548FC" w:rsidP="004521B8">
      <w:pPr>
        <w:rPr>
          <w:rFonts w:eastAsiaTheme="minorEastAsia"/>
        </w:rPr>
      </w:pPr>
    </w:p>
    <w:p w14:paraId="22B42D01" w14:textId="278EE410" w:rsidR="002548FC" w:rsidRDefault="00000000" w:rsidP="004521B8">
      <w:pPr>
        <w:rPr>
          <w:rFonts w:eastAsiaTheme="minorEastAsia"/>
        </w:rPr>
      </w:pPr>
      <m:oMath>
        <m:nary>
          <m:naryPr>
            <m:limLoc m:val="undOvr"/>
            <m:ctrlPr>
              <w:rPr>
                <w:rFonts w:ascii="Cambria Math" w:hAnsi="Cambria Math"/>
                <w:i/>
              </w:rPr>
            </m:ctrlPr>
          </m:naryPr>
          <m:sub>
            <m:r>
              <w:rPr>
                <w:rFonts w:ascii="Cambria Math" w:hAnsi="Cambria Math"/>
              </w:rPr>
              <m:t>0</m:t>
            </m:r>
          </m:sub>
          <m:sup>
            <m:r>
              <w:rPr>
                <w:rFonts w:ascii="Cambria Math" w:hAnsi="Cambria Math"/>
              </w:rPr>
              <m:t>a</m:t>
            </m:r>
          </m:sup>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λ</m:t>
                    </m:r>
                  </m:e>
                  <m:sub>
                    <m:r>
                      <w:rPr>
                        <w:rFonts w:ascii="Cambria Math" w:hAnsi="Cambria Math"/>
                      </w:rPr>
                      <m:t>i</m:t>
                    </m:r>
                  </m:sub>
                </m:sSub>
                <m:d>
                  <m:dPr>
                    <m:ctrlPr>
                      <w:rPr>
                        <w:rFonts w:ascii="Cambria Math" w:hAnsi="Cambria Math"/>
                        <w:i/>
                      </w:rPr>
                    </m:ctrlPr>
                  </m:dPr>
                  <m:e>
                    <m:r>
                      <w:rPr>
                        <w:rFonts w:ascii="Cambria Math" w:hAnsi="Cambria Math"/>
                      </w:rPr>
                      <m:t>a-τ,t-τ</m:t>
                    </m:r>
                  </m:e>
                </m:d>
                <m:r>
                  <w:rPr>
                    <w:rFonts w:ascii="Cambria Math" w:hAnsi="Cambria Math"/>
                  </w:rPr>
                  <m:t xml:space="preserve">dτ= </m:t>
                </m:r>
              </m:e>
            </m:nary>
            <m:nary>
              <m:naryPr>
                <m:chr m:val="∑"/>
                <m:limLoc m:val="undOvr"/>
                <m:ctrlPr>
                  <w:rPr>
                    <w:rFonts w:ascii="Cambria Math" w:hAnsi="Cambria Math"/>
                    <w:i/>
                  </w:rPr>
                </m:ctrlPr>
              </m:naryPr>
              <m:sub>
                <m:r>
                  <w:rPr>
                    <w:rFonts w:ascii="Cambria Math" w:hAnsi="Cambria Math"/>
                  </w:rPr>
                  <m:t>0</m:t>
                </m:r>
              </m:sub>
              <m:sup>
                <m:r>
                  <w:rPr>
                    <w:rFonts w:ascii="Cambria Math" w:hAnsi="Cambria Math"/>
                  </w:rPr>
                  <m:t>a</m:t>
                </m:r>
              </m:sup>
              <m:e>
                <m:sSub>
                  <m:sSubPr>
                    <m:ctrlPr>
                      <w:rPr>
                        <w:rFonts w:ascii="Cambria Math" w:hAnsi="Cambria Math"/>
                        <w:i/>
                      </w:rPr>
                    </m:ctrlPr>
                  </m:sSubPr>
                  <m:e>
                    <m:r>
                      <w:rPr>
                        <w:rFonts w:ascii="Cambria Math" w:hAnsi="Cambria Math"/>
                      </w:rPr>
                      <m:t>N</m:t>
                    </m:r>
                  </m:e>
                  <m:sub>
                    <m:r>
                      <w:rPr>
                        <w:rFonts w:ascii="Cambria Math" w:hAnsi="Cambria Math"/>
                      </w:rPr>
                      <m:t>i</m:t>
                    </m:r>
                  </m:sub>
                </m:sSub>
                <m:acc>
                  <m:accPr>
                    <m:chr m:val="̅"/>
                    <m:ctrlPr>
                      <w:rPr>
                        <w:rFonts w:ascii="Cambria Math" w:eastAsiaTheme="minorEastAsia" w:hAnsi="Cambria Math"/>
                        <w:i/>
                      </w:rPr>
                    </m:ctrlPr>
                  </m:accPr>
                  <m:e>
                    <m:r>
                      <w:rPr>
                        <w:rFonts w:ascii="Cambria Math" w:eastAsiaTheme="minorEastAsia" w:hAnsi="Cambria Math"/>
                      </w:rPr>
                      <m:t>λ</m:t>
                    </m:r>
                  </m:e>
                </m:acc>
              </m:e>
            </m:nary>
          </m:e>
        </m:nary>
        <m:d>
          <m:dPr>
            <m:ctrlPr>
              <w:rPr>
                <w:rFonts w:ascii="Cambria Math" w:hAnsi="Cambria Math"/>
                <w:i/>
              </w:rPr>
            </m:ctrlPr>
          </m:dPr>
          <m:e>
            <m:r>
              <w:rPr>
                <w:rFonts w:ascii="Cambria Math" w:hAnsi="Cambria Math"/>
              </w:rPr>
              <m:t>a-τ,t-τ</m:t>
            </m:r>
          </m:e>
        </m:d>
        <m:r>
          <w:ins w:id="31" w:author="Carly Rozins" w:date="2023-08-27T13:55:00Z">
            <w:rPr>
              <w:rFonts w:ascii="Cambria Math" w:hAnsi="Cambria Math"/>
            </w:rPr>
            <m:t>∆τ</m:t>
          </w:ins>
        </m:r>
        <m:sSub>
          <m:sSubPr>
            <m:ctrlPr>
              <w:del w:id="32" w:author="Carly Rozins" w:date="2023-08-27T13:53:00Z">
                <w:rPr>
                  <w:rFonts w:ascii="Cambria Math" w:hAnsi="Cambria Math"/>
                  <w:i/>
                </w:rPr>
              </w:del>
            </m:ctrlPr>
          </m:sSubPr>
          <m:e>
            <m:r>
              <w:del w:id="33" w:author="Carly Rozins" w:date="2023-08-27T13:53:00Z">
                <w:rPr>
                  <w:rFonts w:ascii="Cambria Math" w:hAnsi="Cambria Math"/>
                </w:rPr>
                <m:t>D</m:t>
              </w:del>
            </m:r>
          </m:e>
          <m:sub>
            <m:r>
              <w:del w:id="34" w:author="Carly Rozins" w:date="2023-08-27T13:53:00Z">
                <w:rPr>
                  <w:rFonts w:ascii="Cambria Math" w:hAnsi="Cambria Math"/>
                </w:rPr>
                <m:t>a,t</m:t>
              </w:del>
            </m:r>
          </m:sub>
        </m:sSub>
      </m:oMath>
      <w:r w:rsidR="002548FC">
        <w:rPr>
          <w:rFonts w:eastAsiaTheme="minorEastAsia"/>
        </w:rPr>
        <w:tab/>
      </w:r>
      <w:r w:rsidR="002548FC">
        <w:rPr>
          <w:rFonts w:eastAsiaTheme="minorEastAsia"/>
        </w:rPr>
        <w:tab/>
      </w:r>
      <w:r w:rsidR="002548FC">
        <w:rPr>
          <w:rFonts w:eastAsiaTheme="minorEastAsia"/>
        </w:rPr>
        <w:tab/>
      </w:r>
      <w:r w:rsidR="002548FC">
        <w:rPr>
          <w:rFonts w:eastAsiaTheme="minorEastAsia"/>
        </w:rPr>
        <w:tab/>
      </w:r>
      <w:r w:rsidR="002548FC">
        <w:rPr>
          <w:rFonts w:eastAsiaTheme="minorEastAsia"/>
        </w:rPr>
        <w:tab/>
        <w:t>(4)</w:t>
      </w:r>
    </w:p>
    <w:p w14:paraId="15B069C6" w14:textId="77777777" w:rsidR="002548FC" w:rsidRDefault="002548FC" w:rsidP="004521B8">
      <w:pPr>
        <w:rPr>
          <w:rFonts w:eastAsiaTheme="minorEastAsia"/>
        </w:rPr>
      </w:pPr>
    </w:p>
    <w:p w14:paraId="33629B0B" w14:textId="6ED1CB0B" w:rsidR="002548FC" w:rsidRDefault="004521B8" w:rsidP="004521B8">
      <w:pPr>
        <w:rPr>
          <w:rFonts w:eastAsiaTheme="minorEastAsia"/>
        </w:rPr>
      </w:pPr>
      <w:r>
        <w:rPr>
          <w:rFonts w:eastAsiaTheme="minorEastAsia"/>
        </w:rPr>
        <w:t xml:space="preserve">where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sidR="002548FC">
        <w:t xml:space="preserve"> </w:t>
      </w:r>
      <w:r>
        <w:rPr>
          <w:rFonts w:eastAsiaTheme="minorEastAsia"/>
        </w:rPr>
        <w:t xml:space="preserve">corresponds to the </w:t>
      </w:r>
      <w:r w:rsidR="002548FC">
        <w:rPr>
          <w:rFonts w:eastAsiaTheme="minorEastAsia"/>
        </w:rPr>
        <w:t>number of circulating dengue serotypes in the system and</w:t>
      </w:r>
      <w:ins w:id="35" w:author="Carly Rozins" w:date="2023-08-27T13:56:00Z">
        <w:r w:rsidR="00A83937">
          <w:rPr>
            <w:rFonts w:eastAsiaTheme="minorEastAsia"/>
          </w:rPr>
          <w:t xml:space="preserve"> </w:t>
        </w:r>
      </w:ins>
      <m:oMath>
        <m:r>
          <w:ins w:id="36" w:author="Carly Rozins" w:date="2023-08-27T13:56:00Z">
            <w:rPr>
              <w:rFonts w:ascii="Cambria Math" w:eastAsiaTheme="minorEastAsia" w:hAnsi="Cambria Math"/>
            </w:rPr>
            <m:t>∆</m:t>
          </w:ins>
        </m:r>
        <m:r>
          <w:ins w:id="37" w:author="Carly Rozins" w:date="2023-08-27T13:56:00Z">
            <w:rPr>
              <w:rFonts w:ascii="Cambria Math" w:eastAsiaTheme="minorEastAsia" w:hAnsi="Cambria Math"/>
            </w:rPr>
            <m:t/>
          </w:ins>
        </m:r>
        <w:commentRangeStart w:id="38"/>
        <w:commentRangeEnd w:id="38"/>
        <m:r>
          <m:rPr>
            <m:sty m:val="p"/>
          </m:rPr>
          <w:rPr>
            <w:rStyle w:val="CommentReference"/>
          </w:rPr>
          <w:commentReference w:id="38"/>
        </m:r>
        <m:r>
          <w:ins w:id="39" w:author="Carly Rozins" w:date="2023-08-27T13:56:00Z">
            <w:rPr>
              <w:rFonts w:ascii="Cambria Math" w:eastAsiaTheme="minorEastAsia" w:hAnsi="Cambria Math"/>
            </w:rPr>
            <m:t/>
          </w:ins>
        </m:r>
      </m:oMath>
      <w:r w:rsidR="002548FC">
        <w:rPr>
          <w:rFonts w:eastAsiaTheme="minorEastAsia"/>
        </w:rPr>
        <w:t xml:space="preserve"> </w:t>
      </w:r>
      <w:commentRangeStart w:id="40"/>
      <w:commentRangeStart w:id="41"/>
      <m:oMath>
        <m:sSub>
          <m:sSubPr>
            <m:ctrlPr>
              <w:rPr>
                <w:rFonts w:ascii="Cambria Math" w:hAnsi="Cambria Math"/>
                <w:i/>
              </w:rPr>
            </m:ctrlPr>
          </m:sSubPr>
          <m:e>
            <m:r>
              <w:rPr>
                <w:rFonts w:ascii="Cambria Math" w:hAnsi="Cambria Math"/>
              </w:rPr>
              <m:t>D</m:t>
            </m:r>
          </m:e>
          <m:sub>
            <m:r>
              <w:rPr>
                <w:rFonts w:ascii="Cambria Math" w:hAnsi="Cambria Math"/>
              </w:rPr>
              <m:t>a,t</m:t>
            </m:r>
          </m:sub>
        </m:sSub>
      </m:oMath>
      <w:r w:rsidR="002548FC">
        <w:rPr>
          <w:rFonts w:eastAsiaTheme="minorEastAsia"/>
        </w:rPr>
        <w:t xml:space="preserve"> </w:t>
      </w:r>
      <w:commentRangeEnd w:id="40"/>
      <w:r w:rsidR="00463E8A">
        <w:rPr>
          <w:rStyle w:val="CommentReference"/>
        </w:rPr>
        <w:commentReference w:id="40"/>
      </w:r>
      <w:commentRangeEnd w:id="41"/>
      <w:r w:rsidR="00A83937">
        <w:rPr>
          <w:rStyle w:val="CommentReference"/>
        </w:rPr>
        <w:commentReference w:id="41"/>
      </w:r>
      <w:r w:rsidR="002548FC">
        <w:rPr>
          <w:rFonts w:eastAsiaTheme="minorEastAsia"/>
        </w:rPr>
        <w:t xml:space="preserve">corresponds to the duration of time acted on by each </w:t>
      </w:r>
      <m:oMath>
        <m:acc>
          <m:accPr>
            <m:chr m:val="̅"/>
            <m:ctrlPr>
              <w:rPr>
                <w:rFonts w:ascii="Cambria Math" w:eastAsiaTheme="minorEastAsia" w:hAnsi="Cambria Math"/>
                <w:i/>
              </w:rPr>
            </m:ctrlPr>
          </m:accPr>
          <m:e>
            <m:r>
              <w:rPr>
                <w:rFonts w:ascii="Cambria Math" w:eastAsiaTheme="minorEastAsia" w:hAnsi="Cambria Math"/>
              </w:rPr>
              <m:t>λ</m:t>
            </m:r>
          </m:e>
        </m:acc>
        <m:d>
          <m:dPr>
            <m:ctrlPr>
              <w:rPr>
                <w:rFonts w:ascii="Cambria Math" w:hAnsi="Cambria Math"/>
                <w:i/>
              </w:rPr>
            </m:ctrlPr>
          </m:dPr>
          <m:e>
            <m:r>
              <w:rPr>
                <w:rFonts w:ascii="Cambria Math" w:hAnsi="Cambria Math"/>
              </w:rPr>
              <m:t>a-τ,t-τ</m:t>
            </m:r>
          </m:e>
        </m:d>
      </m:oMath>
      <w:r w:rsidR="002548FC">
        <w:rPr>
          <w:rFonts w:eastAsiaTheme="minorEastAsia"/>
        </w:rPr>
        <w:t>, here</w:t>
      </w:r>
      <w:r w:rsidR="00F86356">
        <w:rPr>
          <w:rFonts w:eastAsiaTheme="minorEastAsia"/>
        </w:rPr>
        <w:t>, for simplicity,</w:t>
      </w:r>
      <w:r w:rsidR="002548FC">
        <w:rPr>
          <w:rFonts w:eastAsiaTheme="minorEastAsia"/>
        </w:rPr>
        <w:t xml:space="preserve"> always </w:t>
      </w:r>
      <w:r w:rsidR="00F86356">
        <w:rPr>
          <w:rFonts w:eastAsiaTheme="minorEastAsia"/>
        </w:rPr>
        <w:t>held constant at o</w:t>
      </w:r>
      <w:r w:rsidR="002548FC">
        <w:rPr>
          <w:rFonts w:eastAsiaTheme="minorEastAsia"/>
        </w:rPr>
        <w:t>ne year.</w:t>
      </w:r>
    </w:p>
    <w:p w14:paraId="5DA7961F" w14:textId="77777777" w:rsidR="002548FC" w:rsidRDefault="002548FC" w:rsidP="004521B8">
      <w:pPr>
        <w:rPr>
          <w:rFonts w:eastAsiaTheme="minorEastAsia"/>
        </w:rPr>
      </w:pPr>
    </w:p>
    <w:p w14:paraId="01F9B458" w14:textId="29F69226" w:rsidR="002548FC" w:rsidRDefault="002548FC" w:rsidP="004521B8">
      <w:pPr>
        <w:rPr>
          <w:rFonts w:eastAsiaTheme="minorEastAsia"/>
        </w:rPr>
      </w:pPr>
      <w:r>
        <w:rPr>
          <w:rFonts w:eastAsiaTheme="minorEastAsia"/>
        </w:rPr>
        <w:t>Following on above, the second integrand in equation 2 can also be reformulated as:</w:t>
      </w:r>
    </w:p>
    <w:p w14:paraId="1C9095A2" w14:textId="64E40887" w:rsidR="002548FC" w:rsidRDefault="00000000" w:rsidP="002548FC">
      <w:pPr>
        <w:rPr>
          <w:rFonts w:eastAsiaTheme="minorEastAsia"/>
        </w:rPr>
      </w:pPr>
      <m:oMath>
        <m:nary>
          <m:naryPr>
            <m:limLoc m:val="undOvr"/>
            <m:ctrlPr>
              <w:rPr>
                <w:rFonts w:ascii="Cambria Math" w:hAnsi="Cambria Math"/>
                <w:i/>
              </w:rPr>
            </m:ctrlPr>
          </m:naryPr>
          <m:sub>
            <m:r>
              <w:rPr>
                <w:rFonts w:ascii="Cambria Math" w:hAnsi="Cambria Math"/>
              </w:rPr>
              <m:t>0</m:t>
            </m:r>
          </m:sub>
          <m:sup>
            <m:r>
              <w:rPr>
                <w:rFonts w:ascii="Cambria Math" w:hAnsi="Cambria Math"/>
              </w:rPr>
              <m:t>a</m:t>
            </m:r>
          </m:sup>
          <m:e>
            <m:sSub>
              <m:sSubPr>
                <m:ctrlPr>
                  <w:rPr>
                    <w:rFonts w:ascii="Cambria Math" w:hAnsi="Cambria Math"/>
                    <w:i/>
                  </w:rPr>
                </m:ctrlPr>
              </m:sSubPr>
              <m:e>
                <m:r>
                  <w:rPr>
                    <w:rFonts w:ascii="Cambria Math" w:hAnsi="Cambria Math"/>
                  </w:rPr>
                  <m:t>λ</m:t>
                </m:r>
              </m:e>
              <m:sub>
                <m:r>
                  <w:rPr>
                    <w:rFonts w:ascii="Cambria Math" w:hAnsi="Cambria Math"/>
                  </w:rPr>
                  <m:t>i</m:t>
                </m:r>
              </m:sub>
            </m:sSub>
            <m:d>
              <m:dPr>
                <m:ctrlPr>
                  <w:rPr>
                    <w:rFonts w:ascii="Cambria Math" w:hAnsi="Cambria Math"/>
                    <w:i/>
                  </w:rPr>
                </m:ctrlPr>
              </m:dPr>
              <m:e>
                <m:r>
                  <w:rPr>
                    <w:rFonts w:ascii="Cambria Math" w:hAnsi="Cambria Math"/>
                  </w:rPr>
                  <m:t>a-τ,t-τ</m:t>
                </m:r>
              </m:e>
            </m:d>
            <m:r>
              <w:rPr>
                <w:rFonts w:ascii="Cambria Math" w:hAnsi="Cambria Math"/>
              </w:rPr>
              <m:t>dτ=</m:t>
            </m:r>
            <m:nary>
              <m:naryPr>
                <m:chr m:val="∑"/>
                <m:limLoc m:val="undOvr"/>
                <m:ctrlPr>
                  <w:rPr>
                    <w:rFonts w:ascii="Cambria Math" w:hAnsi="Cambria Math"/>
                    <w:i/>
                  </w:rPr>
                </m:ctrlPr>
              </m:naryPr>
              <m:sub>
                <m:r>
                  <w:rPr>
                    <w:rFonts w:ascii="Cambria Math" w:hAnsi="Cambria Math"/>
                  </w:rPr>
                  <m:t>0</m:t>
                </m:r>
              </m:sub>
              <m:sup>
                <m:r>
                  <w:rPr>
                    <w:rFonts w:ascii="Cambria Math" w:hAnsi="Cambria Math"/>
                  </w:rPr>
                  <m:t>a</m:t>
                </m:r>
              </m:sup>
              <m:e>
                <m:acc>
                  <m:accPr>
                    <m:chr m:val="̅"/>
                    <m:ctrlPr>
                      <w:rPr>
                        <w:rFonts w:ascii="Cambria Math" w:eastAsiaTheme="minorEastAsia" w:hAnsi="Cambria Math"/>
                        <w:i/>
                      </w:rPr>
                    </m:ctrlPr>
                  </m:accPr>
                  <m:e>
                    <m:r>
                      <w:rPr>
                        <w:rFonts w:ascii="Cambria Math" w:eastAsiaTheme="minorEastAsia" w:hAnsi="Cambria Math"/>
                      </w:rPr>
                      <m:t>λ</m:t>
                    </m:r>
                  </m:e>
                </m:acc>
              </m:e>
            </m:nary>
          </m:e>
        </m:nary>
        <m:d>
          <m:dPr>
            <m:ctrlPr>
              <w:rPr>
                <w:rFonts w:ascii="Cambria Math" w:hAnsi="Cambria Math"/>
                <w:i/>
              </w:rPr>
            </m:ctrlPr>
          </m:dPr>
          <m:e>
            <m:r>
              <w:rPr>
                <w:rFonts w:ascii="Cambria Math" w:hAnsi="Cambria Math"/>
              </w:rPr>
              <m:t>a-τ,t-τ</m:t>
            </m:r>
          </m:e>
        </m:d>
        <m:r>
          <w:ins w:id="42" w:author="Carly Rozins" w:date="2023-08-27T13:56:00Z">
            <w:rPr>
              <w:rFonts w:ascii="Cambria Math" w:eastAsiaTheme="minorEastAsia" w:hAnsi="Cambria Math"/>
            </w:rPr>
            <m:t>∆τ</m:t>
          </w:ins>
        </m:r>
        <m:sSub>
          <m:sSubPr>
            <m:ctrlPr>
              <w:del w:id="43" w:author="Carly Rozins" w:date="2023-08-27T13:56:00Z">
                <w:rPr>
                  <w:rFonts w:ascii="Cambria Math" w:hAnsi="Cambria Math"/>
                  <w:i/>
                </w:rPr>
              </w:del>
            </m:ctrlPr>
          </m:sSubPr>
          <m:e>
            <m:r>
              <w:del w:id="44" w:author="Carly Rozins" w:date="2023-08-27T13:56:00Z">
                <w:rPr>
                  <w:rFonts w:ascii="Cambria Math" w:hAnsi="Cambria Math"/>
                </w:rPr>
                <m:t>D</m:t>
              </w:del>
            </m:r>
          </m:e>
          <m:sub>
            <m:r>
              <w:del w:id="45" w:author="Carly Rozins" w:date="2023-08-27T13:56:00Z">
                <w:rPr>
                  <w:rFonts w:ascii="Cambria Math" w:hAnsi="Cambria Math"/>
                </w:rPr>
                <m:t>a,t</m:t>
              </w:del>
            </m:r>
          </m:sub>
        </m:sSub>
      </m:oMath>
      <w:r w:rsidR="002548FC">
        <w:rPr>
          <w:rFonts w:eastAsiaTheme="minorEastAsia"/>
        </w:rPr>
        <w:tab/>
      </w:r>
      <w:r w:rsidR="002548FC">
        <w:rPr>
          <w:rFonts w:eastAsiaTheme="minorEastAsia"/>
        </w:rPr>
        <w:tab/>
      </w:r>
      <w:r w:rsidR="002548FC">
        <w:rPr>
          <w:rFonts w:eastAsiaTheme="minorEastAsia"/>
        </w:rPr>
        <w:tab/>
      </w:r>
      <w:r w:rsidR="002548FC">
        <w:rPr>
          <w:rFonts w:eastAsiaTheme="minorEastAsia"/>
        </w:rPr>
        <w:tab/>
      </w:r>
      <w:r w:rsidR="002548FC">
        <w:rPr>
          <w:rFonts w:eastAsiaTheme="minorEastAsia"/>
        </w:rPr>
        <w:tab/>
      </w:r>
      <w:r w:rsidR="002548FC">
        <w:rPr>
          <w:rFonts w:eastAsiaTheme="minorEastAsia"/>
        </w:rPr>
        <w:tab/>
        <w:t>(5)</w:t>
      </w:r>
    </w:p>
    <w:p w14:paraId="7E4C3088" w14:textId="77777777" w:rsidR="002548FC" w:rsidRDefault="002548FC" w:rsidP="004521B8">
      <w:pPr>
        <w:rPr>
          <w:rFonts w:eastAsiaTheme="minorEastAsia"/>
        </w:rPr>
      </w:pPr>
    </w:p>
    <w:p w14:paraId="078D2D5A" w14:textId="32130C77" w:rsidR="002548FC" w:rsidRDefault="002548FC" w:rsidP="002548FC">
      <w:pPr>
        <w:rPr>
          <w:rFonts w:eastAsiaTheme="minorEastAsia"/>
        </w:rPr>
      </w:pPr>
      <w:r>
        <w:rPr>
          <w:rFonts w:eastAsiaTheme="minorEastAsia"/>
        </w:rPr>
        <w:lastRenderedPageBreak/>
        <w:t>where, again,</w:t>
      </w:r>
      <w:ins w:id="46" w:author="Carly Rozins" w:date="2023-08-27T13:56:00Z">
        <w:r w:rsidR="00A83937">
          <w:rPr>
            <w:rFonts w:eastAsiaTheme="minorEastAsia"/>
          </w:rPr>
          <w:t xml:space="preserve"> </w:t>
        </w:r>
      </w:ins>
      <m:oMath>
        <m:r>
          <w:ins w:id="47" w:author="Carly Rozins" w:date="2023-08-27T13:56:00Z">
            <w:rPr>
              <w:rFonts w:ascii="Cambria Math" w:eastAsiaTheme="minorEastAsia" w:hAnsi="Cambria Math"/>
            </w:rPr>
            <m:t>∆τ</m:t>
          </w:ins>
        </m:r>
      </m:oMath>
      <w:r>
        <w:rPr>
          <w:rFonts w:eastAsiaTheme="minorEastAsia"/>
        </w:rPr>
        <w:t xml:space="preserve"> </w:t>
      </w:r>
      <m:oMath>
        <m:sSub>
          <m:sSubPr>
            <m:ctrlPr>
              <w:del w:id="48" w:author="Carly Rozins" w:date="2023-08-27T13:56:00Z">
                <w:rPr>
                  <w:rFonts w:ascii="Cambria Math" w:hAnsi="Cambria Math"/>
                  <w:i/>
                </w:rPr>
              </w:del>
            </m:ctrlPr>
          </m:sSubPr>
          <m:e>
            <m:r>
              <w:del w:id="49" w:author="Carly Rozins" w:date="2023-08-27T13:56:00Z">
                <w:rPr>
                  <w:rFonts w:ascii="Cambria Math" w:hAnsi="Cambria Math"/>
                </w:rPr>
                <m:t>D</m:t>
              </w:del>
            </m:r>
          </m:e>
          <m:sub>
            <m:r>
              <w:del w:id="50" w:author="Carly Rozins" w:date="2023-08-27T13:56:00Z">
                <w:rPr>
                  <w:rFonts w:ascii="Cambria Math" w:hAnsi="Cambria Math"/>
                </w:rPr>
                <m:t>a,t</m:t>
              </w:del>
            </m:r>
          </m:sub>
        </m:sSub>
      </m:oMath>
      <w:del w:id="51" w:author="Carly Rozins" w:date="2023-08-27T13:56:00Z">
        <w:r w:rsidDel="00A83937">
          <w:rPr>
            <w:rFonts w:eastAsiaTheme="minorEastAsia"/>
          </w:rPr>
          <w:delText xml:space="preserve"> </w:delText>
        </w:r>
      </w:del>
      <w:r>
        <w:rPr>
          <w:rFonts w:eastAsiaTheme="minorEastAsia"/>
        </w:rPr>
        <w:t xml:space="preserve">corresponds to the duration of time acted on by each </w:t>
      </w:r>
      <m:oMath>
        <m:acc>
          <m:accPr>
            <m:chr m:val="̅"/>
            <m:ctrlPr>
              <w:rPr>
                <w:rFonts w:ascii="Cambria Math" w:eastAsiaTheme="minorEastAsia" w:hAnsi="Cambria Math"/>
                <w:i/>
              </w:rPr>
            </m:ctrlPr>
          </m:accPr>
          <m:e>
            <m:r>
              <w:rPr>
                <w:rFonts w:ascii="Cambria Math" w:eastAsiaTheme="minorEastAsia" w:hAnsi="Cambria Math"/>
              </w:rPr>
              <m:t>λ</m:t>
            </m:r>
          </m:e>
        </m:acc>
        <m:d>
          <m:dPr>
            <m:ctrlPr>
              <w:rPr>
                <w:rFonts w:ascii="Cambria Math" w:hAnsi="Cambria Math"/>
                <w:i/>
              </w:rPr>
            </m:ctrlPr>
          </m:dPr>
          <m:e>
            <m:r>
              <w:rPr>
                <w:rFonts w:ascii="Cambria Math" w:hAnsi="Cambria Math"/>
              </w:rPr>
              <m:t>a-τ,t-τ</m:t>
            </m:r>
          </m:e>
        </m:d>
      </m:oMath>
      <w:r>
        <w:rPr>
          <w:rFonts w:eastAsiaTheme="minorEastAsia"/>
        </w:rPr>
        <w:t xml:space="preserve">, here </w:t>
      </w:r>
      <w:r w:rsidR="00F86356">
        <w:rPr>
          <w:rFonts w:eastAsiaTheme="minorEastAsia"/>
        </w:rPr>
        <w:t xml:space="preserve">held at </w:t>
      </w:r>
      <w:r>
        <w:rPr>
          <w:rFonts w:eastAsiaTheme="minorEastAsia"/>
        </w:rPr>
        <w:t>one year.</w:t>
      </w:r>
    </w:p>
    <w:p w14:paraId="4FB0EF3E" w14:textId="77777777" w:rsidR="002548FC" w:rsidRDefault="002548FC" w:rsidP="002548FC">
      <w:pPr>
        <w:rPr>
          <w:rFonts w:eastAsiaTheme="minorEastAsia"/>
        </w:rPr>
      </w:pPr>
    </w:p>
    <w:p w14:paraId="41853668" w14:textId="431AEEC2" w:rsidR="009D5CA2" w:rsidRPr="009D5CA2" w:rsidRDefault="002548FC" w:rsidP="004521B8">
      <w:pPr>
        <w:rPr>
          <w:rFonts w:eastAsiaTheme="minorEastAsia"/>
          <w:color w:val="FF0000"/>
        </w:rPr>
      </w:pPr>
      <w:r>
        <w:rPr>
          <w:rFonts w:eastAsiaTheme="minorEastAsia"/>
        </w:rPr>
        <w:t>We first followed Cummings et al. 200</w:t>
      </w:r>
      <w:r>
        <w:t>9</w:t>
      </w:r>
      <w:r>
        <w:fldChar w:fldCharType="begin"/>
      </w:r>
      <w:r w:rsidR="00057828">
        <w:instrText xml:space="preserve"> ADDIN ZOTERO_ITEM CSL_CITATION {"citationID":"VkndF8sZ","properties":{"formattedCitation":"\\super 2\\nosupersub{}","plainCitation":"2","noteIndex":0},"citationItems":[{"id":23523,"uris":["http://zotero.org/users/9739219/items/NV2NQUEY"],"itemData":{"id":23523,"type":"article-journal","abstract":"Background: An increase in the average age of dengue hemorrhagic fever (DHF) cases has been reported in Thailand. The cause of this increase is not known. Possible explanations include a reduction in transmission due to declining mosquito populations, declining contact between human and mosquito, and changes in reporting. We propose that a demographic shift toward lower birth and death rates has reduced dengue transmission and lengthened the interval between large epidemics. Methods and Findings: Using data from each of the 72 provinces of Thailand, we looked for associations between force of infection (a measure of hazard, defined as the rate per capita at which susceptible individuals become infected) and demographic and climactic variables. We estimated the force of infection from the age distribution of cases from 1985 to 2005. We find that the force of infection has declined by 2% each year since a peak in the late 1970s and early 1980s. Contrary to recent findings suggesting that the incidence of DHF has increased in Thailand, we find a small but statistically significant decline in DHF incidence since 1985 in a majority of provinces. The strongest predictor of the change in force of infection and the mean force of infection is the median age of the population. Using mathematical simulations of dengue transmission we show that a reduced birth rate and a shift in the population's age structure can explain the shift in the age distribution of cases, reduction of the force of infection, and increase in the periodicity of multiannual oscillations of DHF incidence in the absence of other changes. Conclusions: Lower birth and death rates decrease the flow of susceptible individuals into the population and increase the longevity of immune individuals. The increase in the proportion of the population that is immune increases the likelihood that an infectious mosquito will feed on an immune individual, reducing the force of infection. Though the force of infection has decreased by half, we find that the critical vaccination fraction has not changed significantly, declining from an average of 85% to 80%. Clinical guidelines should consider the impact of continued increases in the age of dengue cases in Thailand. Countries in the region lagging behind Thailand in the demographic transition may experience the same increase as their population ages. The impact of demographic changes on the force of infection has been hypothesized for other diseases, but, to our knowledge, this is the first observation of this phenomenon.","container-title":"PLoS Medicine","DOI":"10.1371/journal.pmed.1000139","ISSN":"15491277","issue":"9","note":"PMID: 19721696","title":"The impact of the demographic transition on dengue in Thailand: Insights from a statistical analysis and mathematical modeling","volume":"6","author":[{"family":"Cummings","given":"Derek A.T."},{"family":"Lamsirithaworn","given":"Sopon"},{"family":"Lessler","given":"Justin T."},{"family":"McDermott","given":"Aidan"},{"family":"Prasanthong","given":"Rungnapa"},{"family":"Nisalak","given":"Ananda"},{"family":"Jarman","given":"Richard G."},{"family":"Burke","given":"Donald S."},{"family":"Gibbons","given":"Robert V."}],"issued":{"date-parts":[["2009"]]}}}],"schema":"https://github.com/citation-style-language/schema/raw/master/csl-citation.json"} </w:instrText>
      </w:r>
      <w:r>
        <w:fldChar w:fldCharType="separate"/>
      </w:r>
      <w:r w:rsidRPr="00377D8B">
        <w:rPr>
          <w:rFonts w:ascii="Calibri" w:cs="Calibri"/>
          <w:kern w:val="0"/>
          <w:vertAlign w:val="superscript"/>
        </w:rPr>
        <w:t>2</w:t>
      </w:r>
      <w:r>
        <w:fldChar w:fldCharType="end"/>
      </w:r>
      <w:r>
        <w:rPr>
          <w:rFonts w:eastAsiaTheme="minorEastAsia"/>
        </w:rPr>
        <w:t xml:space="preserve"> to fit </w:t>
      </w:r>
      <w:r w:rsidR="009D5CA2">
        <w:rPr>
          <w:rFonts w:eastAsiaTheme="minorEastAsia"/>
        </w:rPr>
        <w:t>the above model to our dataset, estimating</w:t>
      </w:r>
      <w:r w:rsidR="005D61FA">
        <w:rPr>
          <w:rFonts w:eastAsiaTheme="minorEastAsia"/>
        </w:rPr>
        <w:t xml:space="preserve"> 40</w:t>
      </w:r>
      <w:r w:rsidR="009D5CA2">
        <w:rPr>
          <w:rFonts w:eastAsiaTheme="minorEastAsia"/>
        </w:rPr>
        <w:t xml:space="preserve"> </w:t>
      </w:r>
      <m:oMath>
        <m:acc>
          <m:accPr>
            <m:chr m:val="̅"/>
            <m:ctrlPr>
              <w:rPr>
                <w:rFonts w:ascii="Cambria Math" w:eastAsiaTheme="minorEastAsia" w:hAnsi="Cambria Math"/>
                <w:i/>
              </w:rPr>
            </m:ctrlPr>
          </m:accPr>
          <m:e>
            <m:r>
              <w:rPr>
                <w:rFonts w:ascii="Cambria Math" w:eastAsiaTheme="minorEastAsia" w:hAnsi="Cambria Math"/>
              </w:rPr>
              <m:t>λ</m:t>
            </m:r>
          </m:e>
        </m:acc>
        <m:d>
          <m:dPr>
            <m:ctrlPr>
              <w:rPr>
                <w:rFonts w:ascii="Cambria Math" w:hAnsi="Cambria Math"/>
                <w:i/>
              </w:rPr>
            </m:ctrlPr>
          </m:dPr>
          <m:e>
            <m:r>
              <w:rPr>
                <w:rFonts w:ascii="Cambria Math" w:hAnsi="Cambria Math"/>
              </w:rPr>
              <m:t>t-τ</m:t>
            </m:r>
          </m:e>
        </m:d>
      </m:oMath>
      <w:r w:rsidR="009D5CA2" w:rsidRPr="005D61FA">
        <w:rPr>
          <w:rFonts w:eastAsiaTheme="minorEastAsia"/>
        </w:rPr>
        <w:t>,</w:t>
      </w:r>
      <w:r w:rsidR="009D5CA2">
        <w:rPr>
          <w:rFonts w:eastAsiaTheme="minorEastAsia"/>
        </w:rPr>
        <w:t xml:space="preserve"> one for each year from 1981-2020, beginning in the birth year</w:t>
      </w:r>
      <w:r w:rsidR="005D61FA">
        <w:rPr>
          <w:rFonts w:eastAsiaTheme="minorEastAsia"/>
        </w:rPr>
        <w:t xml:space="preserve"> (1981)</w:t>
      </w:r>
      <w:r w:rsidR="009D5CA2">
        <w:rPr>
          <w:rFonts w:eastAsiaTheme="minorEastAsia"/>
        </w:rPr>
        <w:t xml:space="preserve"> of the oldest individual </w:t>
      </w:r>
      <w:r w:rsidR="005D61FA">
        <w:rPr>
          <w:rFonts w:eastAsiaTheme="minorEastAsia"/>
        </w:rPr>
        <w:t>(22 years)</w:t>
      </w:r>
      <w:r w:rsidR="009D5CA2">
        <w:rPr>
          <w:rFonts w:eastAsiaTheme="minorEastAsia"/>
        </w:rPr>
        <w:t xml:space="preserve"> in the first year (2002) of the dataset</w:t>
      </w:r>
      <w:r w:rsidR="005D61FA">
        <w:rPr>
          <w:rFonts w:eastAsiaTheme="minorEastAsia"/>
        </w:rPr>
        <w:t xml:space="preserve"> and extending through the last year of data</w:t>
      </w:r>
      <w:r w:rsidR="009D5CA2">
        <w:rPr>
          <w:rFonts w:eastAsiaTheme="minorEastAsia"/>
        </w:rPr>
        <w:t>. Again</w:t>
      </w:r>
      <w:r w:rsidR="009D5CA2" w:rsidRPr="005D61FA">
        <w:rPr>
          <w:rFonts w:eastAsiaTheme="minorEastAsia"/>
          <w:color w:val="000000" w:themeColor="text1"/>
        </w:rPr>
        <w:t>, following Cummings et al. 200</w:t>
      </w:r>
      <w:r w:rsidR="009D5CA2" w:rsidRPr="005D61FA">
        <w:rPr>
          <w:color w:val="000000" w:themeColor="text1"/>
        </w:rPr>
        <w:t>9</w:t>
      </w:r>
      <w:r w:rsidR="009D5CA2" w:rsidRPr="005D61FA">
        <w:rPr>
          <w:color w:val="000000" w:themeColor="text1"/>
        </w:rPr>
        <w:fldChar w:fldCharType="begin"/>
      </w:r>
      <w:r w:rsidR="00057828" w:rsidRPr="005D61FA">
        <w:rPr>
          <w:color w:val="000000" w:themeColor="text1"/>
        </w:rPr>
        <w:instrText xml:space="preserve"> ADDIN ZOTERO_ITEM CSL_CITATION {"citationID":"YJDSitH6","properties":{"formattedCitation":"\\super 2\\nosupersub{}","plainCitation":"2","noteIndex":0},"citationItems":[{"id":23523,"uris":["http://zotero.org/users/9739219/items/NV2NQUEY"],"itemData":{"id":23523,"type":"article-journal","abstract":"Background: An increase in the average age of dengue hemorrhagic fever (DHF) cases has been reported in Thailand. The cause of this increase is not known. Possible explanations include a reduction in transmission due to declining mosquito populations, declining contact between human and mosquito, and changes in reporting. We propose that a demographic shift toward lower birth and death rates has reduced dengue transmission and lengthened the interval between large epidemics. Methods and Findings: Using data from each of the 72 provinces of Thailand, we looked for associations between force of infection (a measure of hazard, defined as the rate per capita at which susceptible individuals become infected) and demographic and climactic variables. We estimated the force of infection from the age distribution of cases from 1985 to 2005. We find that the force of infection has declined by 2% each year since a peak in the late 1970s and early 1980s. Contrary to recent findings suggesting that the incidence of DHF has increased in Thailand, we find a small but statistically significant decline in DHF incidence since 1985 in a majority of provinces. The strongest predictor of the change in force of infection and the mean force of infection is the median age of the population. Using mathematical simulations of dengue transmission we show that a reduced birth rate and a shift in the population's age structure can explain the shift in the age distribution of cases, reduction of the force of infection, and increase in the periodicity of multiannual oscillations of DHF incidence in the absence of other changes. Conclusions: Lower birth and death rates decrease the flow of susceptible individuals into the population and increase the longevity of immune individuals. The increase in the proportion of the population that is immune increases the likelihood that an infectious mosquito will feed on an immune individual, reducing the force of infection. Though the force of infection has decreased by half, we find that the critical vaccination fraction has not changed significantly, declining from an average of 85% to 80%. Clinical guidelines should consider the impact of continued increases in the age of dengue cases in Thailand. Countries in the region lagging behind Thailand in the demographic transition may experience the same increase as their population ages. The impact of demographic changes on the force of infection has been hypothesized for other diseases, but, to our knowledge, this is the first observation of this phenomenon.","container-title":"PLoS Medicine","DOI":"10.1371/journal.pmed.1000139","ISSN":"15491277","issue":"9","note":"PMID: 19721696","title":"The impact of the demographic transition on dengue in Thailand: Insights from a statistical analysis and mathematical modeling","volume":"6","author":[{"family":"Cummings","given":"Derek A.T."},{"family":"Lamsirithaworn","given":"Sopon"},{"family":"Lessler","given":"Justin T."},{"family":"McDermott","given":"Aidan"},{"family":"Prasanthong","given":"Rungnapa"},{"family":"Nisalak","given":"Ananda"},{"family":"Jarman","given":"Richard G."},{"family":"Burke","given":"Donald S."},{"family":"Gibbons","given":"Robert V."}],"issued":{"date-parts":[["2009"]]}}}],"schema":"https://github.com/citation-style-language/schema/raw/master/csl-citation.json"} </w:instrText>
      </w:r>
      <w:r w:rsidR="009D5CA2" w:rsidRPr="005D61FA">
        <w:rPr>
          <w:color w:val="000000" w:themeColor="text1"/>
        </w:rPr>
        <w:fldChar w:fldCharType="separate"/>
      </w:r>
      <w:r w:rsidR="009D5CA2" w:rsidRPr="005D61FA">
        <w:rPr>
          <w:rFonts w:ascii="Calibri" w:cs="Calibri"/>
          <w:color w:val="000000" w:themeColor="text1"/>
          <w:kern w:val="0"/>
          <w:vertAlign w:val="superscript"/>
        </w:rPr>
        <w:t>2</w:t>
      </w:r>
      <w:r w:rsidR="009D5CA2" w:rsidRPr="005D61FA">
        <w:rPr>
          <w:color w:val="000000" w:themeColor="text1"/>
        </w:rPr>
        <w:fldChar w:fldCharType="end"/>
      </w:r>
      <w:r w:rsidR="009D5CA2" w:rsidRPr="005D61FA">
        <w:rPr>
          <w:color w:val="000000" w:themeColor="text1"/>
        </w:rPr>
        <w:t>,</w:t>
      </w:r>
      <w:r w:rsidR="009D5CA2" w:rsidRPr="005D61FA">
        <w:rPr>
          <w:rFonts w:eastAsiaTheme="minorEastAsia"/>
          <w:color w:val="000000" w:themeColor="text1"/>
        </w:rPr>
        <w:t xml:space="preserve"> we </w:t>
      </w:r>
      <w:r w:rsidR="005D61FA" w:rsidRPr="005D61FA">
        <w:rPr>
          <w:rFonts w:eastAsiaTheme="minorEastAsia"/>
          <w:color w:val="000000" w:themeColor="text1"/>
        </w:rPr>
        <w:t>subsequently</w:t>
      </w:r>
      <w:r w:rsidR="009D5CA2" w:rsidRPr="005D61FA">
        <w:rPr>
          <w:rFonts w:eastAsiaTheme="minorEastAsia"/>
          <w:color w:val="000000" w:themeColor="text1"/>
        </w:rPr>
        <w:t xml:space="preserve"> estimated </w:t>
      </w:r>
      <w:r w:rsidR="005D61FA" w:rsidRPr="005D61FA">
        <w:rPr>
          <w:rFonts w:eastAsiaTheme="minorEastAsia"/>
          <w:color w:val="000000" w:themeColor="text1"/>
        </w:rPr>
        <w:t xml:space="preserve">40 </w:t>
      </w:r>
      <m:oMath>
        <m:acc>
          <m:accPr>
            <m:chr m:val="̅"/>
            <m:ctrlPr>
              <w:rPr>
                <w:rFonts w:ascii="Cambria Math" w:eastAsiaTheme="minorEastAsia" w:hAnsi="Cambria Math"/>
                <w:i/>
                <w:color w:val="000000" w:themeColor="text1"/>
              </w:rPr>
            </m:ctrlPr>
          </m:accPr>
          <m:e>
            <m:r>
              <w:rPr>
                <w:rFonts w:ascii="Cambria Math" w:eastAsiaTheme="minorEastAsia" w:hAnsi="Cambria Math"/>
                <w:color w:val="000000" w:themeColor="text1"/>
              </w:rPr>
              <m:t>λ</m:t>
            </m:r>
          </m:e>
        </m:acc>
        <m:d>
          <m:dPr>
            <m:ctrlPr>
              <w:rPr>
                <w:rFonts w:ascii="Cambria Math" w:hAnsi="Cambria Math"/>
                <w:i/>
                <w:color w:val="000000" w:themeColor="text1"/>
              </w:rPr>
            </m:ctrlPr>
          </m:dPr>
          <m:e>
            <m:r>
              <w:rPr>
                <w:rFonts w:ascii="Cambria Math" w:hAnsi="Cambria Math"/>
                <w:color w:val="000000" w:themeColor="text1"/>
              </w:rPr>
              <m:t>t-τ</m:t>
            </m:r>
          </m:e>
        </m:d>
      </m:oMath>
      <w:r w:rsidR="009D5CA2" w:rsidRPr="005D61FA">
        <w:rPr>
          <w:rFonts w:eastAsiaTheme="minorEastAsia"/>
          <w:color w:val="000000" w:themeColor="text1"/>
        </w:rPr>
        <w:t xml:space="preserve"> </w:t>
      </w:r>
      <w:r w:rsidR="005D61FA" w:rsidRPr="005D61FA">
        <w:rPr>
          <w:rFonts w:eastAsiaTheme="minorEastAsia"/>
          <w:color w:val="000000" w:themeColor="text1"/>
        </w:rPr>
        <w:t xml:space="preserve">paired with </w:t>
      </w:r>
      <w:r w:rsidR="009D5CA2" w:rsidRPr="005D61FA">
        <w:rPr>
          <w:rFonts w:eastAsiaTheme="minorEastAsia"/>
          <w:color w:val="000000" w:themeColor="text1"/>
        </w:rPr>
        <w:t xml:space="preserve">10 age-specific variations on </w:t>
      </w:r>
      <w:r w:rsidR="005D61FA" w:rsidRPr="005D61FA">
        <w:rPr>
          <w:rFonts w:eastAsiaTheme="minorEastAsia"/>
          <w:color w:val="000000" w:themeColor="text1"/>
        </w:rPr>
        <w:t xml:space="preserve">the annual </w:t>
      </w:r>
      <m:oMath>
        <m:acc>
          <m:accPr>
            <m:chr m:val="̅"/>
            <m:ctrlPr>
              <w:rPr>
                <w:rFonts w:ascii="Cambria Math" w:eastAsiaTheme="minorEastAsia" w:hAnsi="Cambria Math"/>
                <w:i/>
                <w:color w:val="000000" w:themeColor="text1"/>
              </w:rPr>
            </m:ctrlPr>
          </m:accPr>
          <m:e>
            <m:r>
              <w:rPr>
                <w:rFonts w:ascii="Cambria Math" w:eastAsiaTheme="minorEastAsia" w:hAnsi="Cambria Math"/>
                <w:color w:val="000000" w:themeColor="text1"/>
              </w:rPr>
              <m:t>λ</m:t>
            </m:r>
          </m:e>
        </m:acc>
        <m:d>
          <m:dPr>
            <m:ctrlPr>
              <w:rPr>
                <w:rFonts w:ascii="Cambria Math" w:hAnsi="Cambria Math"/>
                <w:i/>
                <w:color w:val="000000" w:themeColor="text1"/>
              </w:rPr>
            </m:ctrlPr>
          </m:dPr>
          <m:e>
            <m:r>
              <w:rPr>
                <w:rFonts w:ascii="Cambria Math" w:hAnsi="Cambria Math"/>
                <w:color w:val="000000" w:themeColor="text1"/>
              </w:rPr>
              <m:t>t-τ</m:t>
            </m:r>
          </m:e>
        </m:d>
        <m:r>
          <w:rPr>
            <w:rFonts w:ascii="Cambria Math" w:hAnsi="Cambria Math"/>
            <w:color w:val="000000" w:themeColor="text1"/>
          </w:rPr>
          <m:t xml:space="preserve"> </m:t>
        </m:r>
      </m:oMath>
      <w:r w:rsidR="009D5CA2" w:rsidRPr="005D61FA">
        <w:rPr>
          <w:rFonts w:eastAsiaTheme="minorEastAsia"/>
          <w:color w:val="000000" w:themeColor="text1"/>
        </w:rPr>
        <w:t>which were shared across all provinces and years.</w:t>
      </w:r>
    </w:p>
    <w:p w14:paraId="48213E18" w14:textId="77777777" w:rsidR="00F86356" w:rsidRDefault="00F86356" w:rsidP="009D5CA2">
      <w:pPr>
        <w:rPr>
          <w:i/>
          <w:iCs/>
        </w:rPr>
      </w:pPr>
    </w:p>
    <w:p w14:paraId="511D3CBB" w14:textId="14F9A450" w:rsidR="009D5CA2" w:rsidRPr="00377D8B" w:rsidRDefault="009D5CA2" w:rsidP="009D5CA2">
      <w:pPr>
        <w:rPr>
          <w:i/>
          <w:iCs/>
        </w:rPr>
      </w:pPr>
      <w:r>
        <w:rPr>
          <w:i/>
          <w:iCs/>
        </w:rPr>
        <w:t xml:space="preserve">2. </w:t>
      </w:r>
      <w:r w:rsidRPr="00377D8B">
        <w:rPr>
          <w:i/>
          <w:iCs/>
        </w:rPr>
        <w:t xml:space="preserve">Multi-typic exposures with </w:t>
      </w:r>
      <w:r>
        <w:rPr>
          <w:i/>
          <w:iCs/>
        </w:rPr>
        <w:t>waning</w:t>
      </w:r>
      <w:r w:rsidRPr="00377D8B">
        <w:rPr>
          <w:i/>
          <w:iCs/>
        </w:rPr>
        <w:t xml:space="preserve"> immunity</w:t>
      </w:r>
    </w:p>
    <w:p w14:paraId="3D3C65E1" w14:textId="77777777" w:rsidR="009D5CA2" w:rsidRDefault="009D5CA2" w:rsidP="004521B8">
      <w:pPr>
        <w:rPr>
          <w:rFonts w:eastAsiaTheme="minorEastAsia"/>
        </w:rPr>
      </w:pPr>
    </w:p>
    <w:p w14:paraId="3BB69D7E" w14:textId="7A59B4A3" w:rsidR="009D5CA2" w:rsidRDefault="009D5CA2" w:rsidP="004521B8">
      <w:r>
        <w:rPr>
          <w:rFonts w:eastAsiaTheme="minorEastAsia"/>
        </w:rPr>
        <w:t xml:space="preserve">Because we observed a sharp increase in the number of dengue cases reported in older (40+ years) individuals in the later years of our dataset, we next extended the model presented in </w:t>
      </w:r>
      <w:r>
        <w:t>Ferguson et al. 1999</w:t>
      </w:r>
      <w:r>
        <w:fldChar w:fldCharType="begin"/>
      </w:r>
      <w:r w:rsidR="00057828">
        <w:instrText xml:space="preserve"> ADDIN ZOTERO_ITEM CSL_CITATION {"citationID":"LZ49ptWn","properties":{"formattedCitation":"\\super 1\\nosupersub{}","plainCitation":"1","noteIndex":0},"citationItems":[{"id":23874,"uris":["http://zotero.org/users/9739219/items/H7HITTEV"],"itemData":{"id":23874,"type":"article-journal","abstract":"The relationship between infection with the four major serotypes of dengue virus and the occurrence of di¡erent forms of disease is complex and not fully understood. Interpreting longitudinal records of the incidence of serious disease to gain insight into the transmission dynamics and epidemiology of the virus is therefore complicated. Since age re£ects duration of exposure, age-strati¢ed, strain-speci¢c serological surveys carried out at one point in time, or over a short time interval, can potentially provide a rich source of information on longitudinal patterns. This paper describes the development and application (to data collected in Thailand) of statistically rigorous methods designed to estimate time-varying, strain-speci¢c forces of infection, and thus basic reproduction numbers, from cross-sectional serological data. The analyses provide support for the hypothesis that antibody-dependent enhancement of transmission in£uences observed epidemiological pattern. Age-strati¢ed serological data also reveal evidence of a propensity for the annual incidence of infection to oscillate over time with a frequency of several years. The latter observation is consistent with the predictions of simple mathematical models of the transmission dynamics of the virus. The estimates of the basic reproduction numbers obtained are similar in magnitude for each dengue serotype, being in the range of four to six. Such values are higher than those obtained from earlier analyses, and the implications of this for dengue control are discussed.","container-title":"Proceedings of the Royal Society B","page":"757-768","title":"Transmission dynamics and epidemiology of dengue: insights from age-stratied sero-prevalence surveys","volume":"354","author":[{"family":"Ferguson","given":"Neil M"},{"family":"Donnelly","given":"Christl A"},{"family":"Anderson","given":"Roy M"}],"issued":{"date-parts":[["1999"]]}}}],"schema":"https://github.com/citation-style-language/schema/raw/master/csl-citation.json"} </w:instrText>
      </w:r>
      <w:r>
        <w:fldChar w:fldCharType="separate"/>
      </w:r>
      <w:r w:rsidRPr="00377D8B">
        <w:rPr>
          <w:rFonts w:ascii="Calibri" w:cs="Calibri"/>
          <w:kern w:val="0"/>
          <w:vertAlign w:val="superscript"/>
        </w:rPr>
        <w:t>1</w:t>
      </w:r>
      <w:r>
        <w:fldChar w:fldCharType="end"/>
      </w:r>
      <w:r>
        <w:t xml:space="preserve"> to </w:t>
      </w:r>
      <w:r w:rsidR="00F86356">
        <w:t xml:space="preserve">include </w:t>
      </w:r>
      <w:r>
        <w:t>a slow rate of waning immunity</w:t>
      </w:r>
      <w:r w:rsidR="00EB22AD">
        <w:t>, which allowed for re-infection with the same serotype</w:t>
      </w:r>
      <w:r w:rsidR="00F86356">
        <w:t xml:space="preserve"> </w:t>
      </w:r>
      <m:oMath>
        <m:r>
          <w:rPr>
            <w:rFonts w:ascii="Cambria Math" w:hAnsi="Cambria Math"/>
          </w:rPr>
          <m:t>(i)</m:t>
        </m:r>
      </m:oMath>
      <w:r w:rsidR="00EB22AD">
        <w:t xml:space="preserve"> in later age classes</w:t>
      </w:r>
      <w:r>
        <w:t>.</w:t>
      </w:r>
    </w:p>
    <w:p w14:paraId="040ABD73" w14:textId="77777777" w:rsidR="009D5CA2" w:rsidRDefault="009D5CA2" w:rsidP="004521B8"/>
    <w:p w14:paraId="4DC21D50" w14:textId="37CADFEE" w:rsidR="009D5CA2" w:rsidRDefault="009D5CA2" w:rsidP="004521B8">
      <w:r>
        <w:t>We express</w:t>
      </w:r>
      <w:r w:rsidR="00F86356">
        <w:t>ed</w:t>
      </w:r>
      <w:r>
        <w:t xml:space="preserve"> </w:t>
      </w:r>
      <w:r w:rsidR="00EB22AD">
        <w:t xml:space="preserve">the first two terms in </w:t>
      </w:r>
      <w:r>
        <w:t>our system of differential equations as:</w:t>
      </w:r>
    </w:p>
    <w:p w14:paraId="35678260" w14:textId="77777777" w:rsidR="00EB22AD" w:rsidRDefault="00EB22AD" w:rsidP="004521B8"/>
    <w:commentRangeStart w:id="52"/>
    <w:commentRangeStart w:id="53"/>
    <w:commentRangeStart w:id="54"/>
    <w:commentRangeStart w:id="55"/>
    <w:p w14:paraId="44662F32" w14:textId="0CE611EA" w:rsidR="009D5CA2" w:rsidRDefault="00000000" w:rsidP="004521B8">
      <w:pPr>
        <w:rPr>
          <w:rFonts w:eastAsiaTheme="minorEastAsia"/>
        </w:rPr>
      </w:pPr>
      <m:oMath>
        <m:f>
          <m:fPr>
            <m:ctrlPr>
              <w:rPr>
                <w:rFonts w:ascii="Cambria Math" w:hAnsi="Cambria Math"/>
                <w:i/>
              </w:rPr>
            </m:ctrlPr>
          </m:fPr>
          <m:num>
            <m:r>
              <w:rPr>
                <w:rFonts w:ascii="Cambria Math" w:hAnsi="Cambria Math"/>
              </w:rPr>
              <m:t>dx</m:t>
            </m:r>
            <m:r>
              <w:ins w:id="56" w:author="Carly Rozins" w:date="2023-08-27T14:46:00Z">
                <w:rPr>
                  <w:rFonts w:ascii="Cambria Math" w:hAnsi="Cambria Math"/>
                </w:rPr>
                <m:t>(a,t)</m:t>
              </w:ins>
            </m:r>
          </m:num>
          <m:den>
            <m:r>
              <w:rPr>
                <w:rFonts w:ascii="Cambria Math" w:hAnsi="Cambria Math"/>
              </w:rPr>
              <m:t>dt</m:t>
            </m:r>
          </m:den>
        </m:f>
        <w:commentRangeEnd w:id="52"/>
        <m:r>
          <m:rPr>
            <m:sty m:val="p"/>
          </m:rPr>
          <w:rPr>
            <w:rStyle w:val="CommentReference"/>
          </w:rPr>
          <w:commentReference w:id="52"/>
        </m:r>
        <w:commentRangeEnd w:id="53"/>
        <m:r>
          <m:rPr>
            <m:sty m:val="p"/>
          </m:rPr>
          <w:rPr>
            <w:rStyle w:val="CommentReference"/>
          </w:rPr>
          <w:commentReference w:id="53"/>
        </m:r>
        <w:commentRangeEnd w:id="54"/>
        <m:r>
          <m:rPr>
            <m:sty m:val="p"/>
          </m:rPr>
          <w:rPr>
            <w:rStyle w:val="CommentReference"/>
          </w:rPr>
          <w:commentReference w:id="54"/>
        </m:r>
        <w:commentRangeEnd w:id="55"/>
        <m:r>
          <m:rPr>
            <m:sty m:val="p"/>
          </m:rPr>
          <w:rPr>
            <w:rStyle w:val="CommentReference"/>
          </w:rPr>
          <w:commentReference w:id="55"/>
        </m:r>
        <m:r>
          <w:rPr>
            <w:rFonts w:ascii="Cambria Math" w:hAnsi="Cambria Math"/>
          </w:rPr>
          <m:t>=-x</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(a</m:t>
            </m:r>
            <m:r>
              <w:del w:id="57" w:author="Carly Rozins" w:date="2023-08-27T14:46:00Z">
                <w:rPr>
                  <w:rFonts w:ascii="Cambria Math" w:hAnsi="Cambria Math"/>
                </w:rPr>
                <m:t>-τ</m:t>
              </w:del>
            </m:r>
            <m:r>
              <w:rPr>
                <w:rFonts w:ascii="Cambria Math" w:hAnsi="Cambria Math"/>
              </w:rPr>
              <m:t>,t-</m:t>
            </m:r>
            <m:r>
              <w:ins w:id="58" w:author="Carly Rozins" w:date="2023-08-27T14:46:00Z">
                <w:rPr>
                  <w:rFonts w:ascii="Cambria Math" w:hAnsi="Cambria Math"/>
                </w:rPr>
                <m:t>a</m:t>
              </w:ins>
            </m:r>
            <m:r>
              <w:del w:id="59" w:author="Carly Rozins" w:date="2023-08-27T14:46:00Z">
                <w:rPr>
                  <w:rFonts w:ascii="Cambria Math" w:hAnsi="Cambria Math"/>
                </w:rPr>
                <m:t>τ</m:t>
              </w:del>
            </m:r>
            <m:r>
              <w:rPr>
                <w:rFonts w:ascii="Cambria Math" w:hAnsi="Cambria Math"/>
              </w:rPr>
              <m:t>)</m:t>
            </m:r>
          </m:e>
        </m:nary>
      </m:oMath>
      <w:r w:rsidR="00EB22AD">
        <w:rPr>
          <w:rFonts w:eastAsiaTheme="minorEastAsia"/>
        </w:rPr>
        <w:tab/>
      </w:r>
      <w:r w:rsidR="00EB22AD">
        <w:rPr>
          <w:rFonts w:eastAsiaTheme="minorEastAsia"/>
        </w:rPr>
        <w:tab/>
      </w:r>
      <w:r w:rsidR="00EB22AD">
        <w:rPr>
          <w:rFonts w:eastAsiaTheme="minorEastAsia"/>
        </w:rPr>
        <w:tab/>
      </w:r>
      <w:r w:rsidR="00EB22AD">
        <w:rPr>
          <w:rFonts w:eastAsiaTheme="minorEastAsia"/>
        </w:rPr>
        <w:tab/>
      </w:r>
      <w:r w:rsidR="00EB22AD">
        <w:rPr>
          <w:rFonts w:eastAsiaTheme="minorEastAsia"/>
        </w:rPr>
        <w:tab/>
      </w:r>
      <w:r w:rsidR="00EB22AD">
        <w:rPr>
          <w:rFonts w:eastAsiaTheme="minorEastAsia"/>
        </w:rPr>
        <w:tab/>
      </w:r>
      <w:r w:rsidR="00EB22AD">
        <w:rPr>
          <w:rFonts w:eastAsiaTheme="minorEastAsia"/>
        </w:rPr>
        <w:tab/>
      </w:r>
      <w:r w:rsidR="00EB22AD">
        <w:rPr>
          <w:rFonts w:eastAsiaTheme="minorEastAsia"/>
        </w:rPr>
        <w:tab/>
      </w:r>
      <w:del w:id="60" w:author="Carly Rozins" w:date="2023-08-27T14:49:00Z">
        <w:r w:rsidR="00EB22AD" w:rsidDel="00DF6A4A">
          <w:rPr>
            <w:rFonts w:eastAsiaTheme="minorEastAsia"/>
          </w:rPr>
          <w:tab/>
        </w:r>
      </w:del>
      <w:r w:rsidR="00EB22AD">
        <w:rPr>
          <w:rFonts w:eastAsiaTheme="minorEastAsia"/>
        </w:rPr>
        <w:t>(6)</w:t>
      </w:r>
    </w:p>
    <w:p w14:paraId="5156356B" w14:textId="77777777" w:rsidR="00EB22AD" w:rsidRDefault="00EB22AD" w:rsidP="004521B8"/>
    <w:p w14:paraId="571038D1" w14:textId="1AB3B81B" w:rsidR="00EB22AD" w:rsidRPr="00EB22AD" w:rsidRDefault="00000000" w:rsidP="00EB22AD">
      <w:pPr>
        <w:rPr>
          <w:rFonts w:eastAsiaTheme="minorEastAsia"/>
        </w:rPr>
      </w:pP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z</m:t>
                </m:r>
              </m:e>
              <m:sub>
                <m:r>
                  <w:rPr>
                    <w:rFonts w:ascii="Cambria Math" w:hAnsi="Cambria Math"/>
                  </w:rPr>
                  <m:t>i</m:t>
                </m:r>
              </m:sub>
            </m:sSub>
            <m:r>
              <w:ins w:id="61" w:author="Carly Rozins" w:date="2023-08-27T14:47:00Z">
                <w:rPr>
                  <w:rFonts w:ascii="Cambria Math" w:hAnsi="Cambria Math"/>
                </w:rPr>
                <m:t>(a,t)</m:t>
              </w:ins>
            </m:r>
          </m:num>
          <m:den>
            <m:r>
              <w:rPr>
                <w:rFonts w:ascii="Cambria Math" w:hAnsi="Cambria Math"/>
              </w:rPr>
              <m:t>dt</m:t>
            </m:r>
          </m:den>
        </m:f>
        <m:r>
          <w:rPr>
            <w:rFonts w:ascii="Cambria Math" w:hAnsi="Cambria Math"/>
          </w:rPr>
          <m:t>=</m:t>
        </m:r>
        <m:r>
          <w:rPr>
            <w:rFonts w:ascii="Cambria Math" w:hAnsi="Cambria Math"/>
          </w:rPr>
          <m:t>x</m:t>
        </m:r>
        <m:sSub>
          <m:sSubPr>
            <m:ctrlPr>
              <w:ins w:id="62" w:author="Carly Rozins" w:date="2023-08-27T14:36:00Z">
                <w:rPr>
                  <w:rFonts w:ascii="Cambria Math" w:hAnsi="Cambria Math"/>
                  <w:i/>
                </w:rPr>
              </w:ins>
            </m:ctrlPr>
          </m:sSubPr>
          <m:e>
            <m:r>
              <w:ins w:id="63" w:author="Carly Rozins" w:date="2023-08-27T14:36:00Z">
                <w:rPr>
                  <w:rFonts w:ascii="Cambria Math" w:hAnsi="Cambria Math"/>
                </w:rPr>
                <m:t>λ</m:t>
              </w:ins>
            </m:r>
          </m:e>
          <m:sub>
            <m:r>
              <w:ins w:id="64" w:author="Carly Rozins" w:date="2023-08-27T14:36:00Z">
                <w:rPr>
                  <w:rFonts w:ascii="Cambria Math" w:hAnsi="Cambria Math"/>
                </w:rPr>
                <m:t>i</m:t>
              </w:ins>
            </m:r>
          </m:sub>
        </m:sSub>
        <m:d>
          <m:dPr>
            <m:ctrlPr>
              <w:ins w:id="65" w:author="Carly Rozins" w:date="2023-08-27T14:36:00Z">
                <w:rPr>
                  <w:rFonts w:ascii="Cambria Math" w:hAnsi="Cambria Math"/>
                  <w:i/>
                </w:rPr>
              </w:ins>
            </m:ctrlPr>
          </m:dPr>
          <m:e>
            <m:r>
              <w:ins w:id="66" w:author="Carly Rozins" w:date="2023-08-27T14:36:00Z">
                <w:rPr>
                  <w:rFonts w:ascii="Cambria Math" w:hAnsi="Cambria Math"/>
                </w:rPr>
                <m:t>a,t-</m:t>
              </w:ins>
            </m:r>
            <m:r>
              <w:ins w:id="67" w:author="Carly Rozins" w:date="2023-08-27T14:46:00Z">
                <w:rPr>
                  <w:rFonts w:ascii="Cambria Math" w:hAnsi="Cambria Math"/>
                </w:rPr>
                <m:t>a</m:t>
              </w:ins>
            </m:r>
          </m:e>
        </m:d>
        <m:r>
          <w:ins w:id="68" w:author="Carly Rozins" w:date="2023-08-27T14:36:00Z">
            <w:rPr>
              <w:rFonts w:ascii="Cambria Math" w:hAnsi="Cambria Math"/>
            </w:rPr>
            <m:t>-</m:t>
          </w:ins>
        </m:r>
        <m:nary>
          <m:naryPr>
            <m:chr m:val="∑"/>
            <m:limLoc m:val="undOvr"/>
            <m:supHide m:val="1"/>
            <m:ctrlPr>
              <w:ins w:id="69" w:author="Carly Rozins" w:date="2023-08-27T14:37:00Z">
                <w:rPr>
                  <w:rFonts w:ascii="Cambria Math" w:hAnsi="Cambria Math"/>
                  <w:i/>
                </w:rPr>
              </w:ins>
            </m:ctrlPr>
          </m:naryPr>
          <m:sub>
            <m:r>
              <w:ins w:id="70" w:author="Carly Rozins" w:date="2023-08-27T14:37:00Z">
                <w:rPr>
                  <w:rFonts w:ascii="Cambria Math" w:hAnsi="Cambria Math"/>
                </w:rPr>
                <m:t>k≠i</m:t>
              </w:ins>
            </m:r>
          </m:sub>
          <m:sup/>
          <m:e>
            <m:sSub>
              <m:sSubPr>
                <m:ctrlPr>
                  <w:ins w:id="71" w:author="Carly Rozins" w:date="2023-08-27T14:37:00Z">
                    <w:rPr>
                      <w:rFonts w:ascii="Cambria Math" w:hAnsi="Cambria Math"/>
                      <w:i/>
                    </w:rPr>
                  </w:ins>
                </m:ctrlPr>
              </m:sSubPr>
              <m:e>
                <m:r>
                  <w:ins w:id="72" w:author="Carly Rozins" w:date="2023-08-27T14:37:00Z">
                    <w:rPr>
                      <w:rFonts w:ascii="Cambria Math" w:hAnsi="Cambria Math"/>
                    </w:rPr>
                    <m:t>λ</m:t>
                  </w:ins>
                </m:r>
              </m:e>
              <m:sub>
                <m:r>
                  <w:ins w:id="73" w:author="Carly Rozins" w:date="2023-08-27T14:37:00Z">
                    <w:rPr>
                      <w:rFonts w:ascii="Cambria Math" w:hAnsi="Cambria Math"/>
                    </w:rPr>
                    <m:t>k</m:t>
                  </w:ins>
                </m:r>
              </m:sub>
            </m:sSub>
            <m:d>
              <m:dPr>
                <m:ctrlPr>
                  <w:ins w:id="74" w:author="Carly Rozins" w:date="2023-08-27T14:37:00Z">
                    <w:rPr>
                      <w:rFonts w:ascii="Cambria Math" w:hAnsi="Cambria Math"/>
                      <w:i/>
                    </w:rPr>
                  </w:ins>
                </m:ctrlPr>
              </m:dPr>
              <m:e>
                <m:r>
                  <w:ins w:id="75" w:author="Carly Rozins" w:date="2023-08-27T14:37:00Z">
                    <w:rPr>
                      <w:rFonts w:ascii="Cambria Math" w:hAnsi="Cambria Math"/>
                    </w:rPr>
                    <m:t>a</m:t>
                  </w:ins>
                </m:r>
                <m:r>
                  <w:ins w:id="76" w:author="Carly Rozins" w:date="2023-08-27T14:38:00Z">
                    <w:rPr>
                      <w:rFonts w:ascii="Cambria Math" w:hAnsi="Cambria Math"/>
                    </w:rPr>
                    <m:t>,t-</m:t>
                  </w:ins>
                </m:r>
                <m:r>
                  <w:ins w:id="77" w:author="Carly Rozins" w:date="2023-08-27T14:46:00Z">
                    <w:rPr>
                      <w:rFonts w:ascii="Cambria Math" w:hAnsi="Cambria Math"/>
                    </w:rPr>
                    <m:t>a</m:t>
                  </w:ins>
                </m:r>
              </m:e>
            </m:d>
          </m:e>
        </m:nary>
        <m:r>
          <w:del w:id="78" w:author="Carly Rozins" w:date="2023-08-27T14:36:00Z">
            <w:rPr>
              <w:rFonts w:ascii="Cambria Math" w:hAnsi="Cambria Math"/>
            </w:rPr>
            <m:t>x</m:t>
          </w:del>
        </m:r>
        <m:nary>
          <m:naryPr>
            <m:chr m:val="∑"/>
            <m:limLoc m:val="undOvr"/>
            <m:supHide m:val="1"/>
            <m:ctrlPr>
              <w:del w:id="79" w:author="Carly Rozins" w:date="2023-08-27T14:36:00Z">
                <w:rPr>
                  <w:rFonts w:ascii="Cambria Math" w:hAnsi="Cambria Math"/>
                  <w:i/>
                </w:rPr>
              </w:del>
            </m:ctrlPr>
          </m:naryPr>
          <m:sub>
            <m:r>
              <w:del w:id="80" w:author="Carly Rozins" w:date="2023-08-27T14:36:00Z">
                <w:rPr>
                  <w:rFonts w:ascii="Cambria Math" w:hAnsi="Cambria Math"/>
                </w:rPr>
                <m:t>i</m:t>
              </w:del>
            </m:r>
          </m:sub>
          <m:sup/>
          <m:e>
            <m:sSub>
              <m:sSubPr>
                <m:ctrlPr>
                  <w:del w:id="81" w:author="Carly Rozins" w:date="2023-08-27T14:36:00Z">
                    <w:rPr>
                      <w:rFonts w:ascii="Cambria Math" w:hAnsi="Cambria Math"/>
                      <w:i/>
                    </w:rPr>
                  </w:del>
                </m:ctrlPr>
              </m:sSubPr>
              <m:e>
                <m:r>
                  <w:del w:id="82" w:author="Carly Rozins" w:date="2023-08-27T14:36:00Z">
                    <w:rPr>
                      <w:rFonts w:ascii="Cambria Math" w:hAnsi="Cambria Math"/>
                    </w:rPr>
                    <m:t>λ</m:t>
                  </w:del>
                </m:r>
              </m:e>
              <m:sub>
                <m:r>
                  <w:del w:id="83" w:author="Carly Rozins" w:date="2023-08-27T14:36:00Z">
                    <w:rPr>
                      <w:rFonts w:ascii="Cambria Math" w:hAnsi="Cambria Math"/>
                    </w:rPr>
                    <m:t>i</m:t>
                  </w:del>
                </m:r>
              </m:sub>
            </m:sSub>
            <m:d>
              <m:dPr>
                <m:ctrlPr>
                  <w:del w:id="84" w:author="Carly Rozins" w:date="2023-08-27T14:36:00Z">
                    <w:rPr>
                      <w:rFonts w:ascii="Cambria Math" w:hAnsi="Cambria Math"/>
                      <w:i/>
                    </w:rPr>
                  </w:del>
                </m:ctrlPr>
              </m:dPr>
              <m:e>
                <m:r>
                  <w:del w:id="85" w:author="Carly Rozins" w:date="2023-08-27T14:36:00Z">
                    <w:rPr>
                      <w:rFonts w:ascii="Cambria Math" w:hAnsi="Cambria Math"/>
                    </w:rPr>
                    <m:t>a-τ,t-τ</m:t>
                  </w:del>
                </m:r>
              </m:e>
            </m:d>
            <m:r>
              <w:del w:id="86" w:author="Carly Rozins" w:date="2023-08-27T14:36:00Z">
                <w:rPr>
                  <w:rFonts w:ascii="Cambria Math" w:hAnsi="Cambria Math"/>
                </w:rPr>
                <m:t xml:space="preserve">- </m:t>
              </w:del>
            </m:r>
          </m:e>
        </m:nary>
        <m:nary>
          <m:naryPr>
            <m:chr m:val="∑"/>
            <m:limLoc m:val="undOvr"/>
            <m:supHide m:val="1"/>
            <m:ctrlPr>
              <w:del w:id="87" w:author="Carly Rozins" w:date="2023-08-27T14:36:00Z">
                <w:rPr>
                  <w:rFonts w:ascii="Cambria Math" w:hAnsi="Cambria Math"/>
                  <w:i/>
                </w:rPr>
              </w:del>
            </m:ctrlPr>
          </m:naryPr>
          <m:sub>
            <m:r>
              <w:del w:id="88" w:author="Carly Rozins" w:date="2023-08-27T14:36:00Z">
                <w:rPr>
                  <w:rFonts w:ascii="Cambria Math" w:hAnsi="Cambria Math"/>
                </w:rPr>
                <m:t>k≠i</m:t>
              </w:del>
            </m:r>
          </m:sub>
          <m:sup/>
          <m:e>
            <m:sSub>
              <m:sSubPr>
                <m:ctrlPr>
                  <w:del w:id="89" w:author="Carly Rozins" w:date="2023-08-27T14:36:00Z">
                    <w:rPr>
                      <w:rFonts w:ascii="Cambria Math" w:hAnsi="Cambria Math"/>
                      <w:i/>
                    </w:rPr>
                  </w:del>
                </m:ctrlPr>
              </m:sSubPr>
              <m:e>
                <m:r>
                  <w:del w:id="90" w:author="Carly Rozins" w:date="2023-08-27T14:36:00Z">
                    <w:rPr>
                      <w:rFonts w:ascii="Cambria Math" w:hAnsi="Cambria Math"/>
                    </w:rPr>
                    <m:t>λ</m:t>
                  </w:del>
                </m:r>
              </m:e>
              <m:sub>
                <m:r>
                  <w:del w:id="91" w:author="Carly Rozins" w:date="2023-08-27T14:36:00Z">
                    <w:rPr>
                      <w:rFonts w:ascii="Cambria Math" w:hAnsi="Cambria Math"/>
                    </w:rPr>
                    <m:t>k</m:t>
                  </w:del>
                </m:r>
              </m:sub>
            </m:sSub>
            <m:d>
              <m:dPr>
                <m:ctrlPr>
                  <w:del w:id="92" w:author="Carly Rozins" w:date="2023-08-27T14:36:00Z">
                    <w:rPr>
                      <w:rFonts w:ascii="Cambria Math" w:hAnsi="Cambria Math"/>
                      <w:i/>
                    </w:rPr>
                  </w:del>
                </m:ctrlPr>
              </m:dPr>
              <m:e>
                <m:r>
                  <w:del w:id="93" w:author="Carly Rozins" w:date="2023-08-27T14:36:00Z">
                    <w:rPr>
                      <w:rFonts w:ascii="Cambria Math" w:hAnsi="Cambria Math"/>
                    </w:rPr>
                    <m:t>a-τ,t-τ</m:t>
                  </w:del>
                </m:r>
              </m:e>
            </m:d>
          </m:e>
        </m:nary>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σz</m:t>
            </m:r>
          </m:e>
          <m:sub>
            <m:r>
              <w:rPr>
                <w:rFonts w:ascii="Cambria Math" w:eastAsiaTheme="minorEastAsia" w:hAnsi="Cambria Math"/>
              </w:rPr>
              <m:t>**</m:t>
            </m:r>
          </m:sub>
        </m:sSub>
      </m:oMath>
      <w:r w:rsidR="00EB22AD">
        <w:rPr>
          <w:rFonts w:eastAsiaTheme="minorEastAsia"/>
        </w:rPr>
        <w:t xml:space="preserve"> </w:t>
      </w:r>
      <w:r w:rsidR="00EB22AD">
        <w:rPr>
          <w:rFonts w:eastAsiaTheme="minorEastAsia"/>
        </w:rPr>
        <w:tab/>
      </w:r>
      <w:r w:rsidR="00EB22AD">
        <w:rPr>
          <w:rFonts w:eastAsiaTheme="minorEastAsia"/>
        </w:rPr>
        <w:tab/>
      </w:r>
      <w:r w:rsidR="00EB22AD">
        <w:rPr>
          <w:rFonts w:eastAsiaTheme="minorEastAsia"/>
        </w:rPr>
        <w:tab/>
      </w:r>
      <w:r w:rsidR="00EB22AD">
        <w:rPr>
          <w:rFonts w:eastAsiaTheme="minorEastAsia"/>
        </w:rPr>
        <w:tab/>
        <w:t xml:space="preserve">(7) </w:t>
      </w:r>
    </w:p>
    <w:p w14:paraId="0533B299" w14:textId="77777777" w:rsidR="009D5CA2" w:rsidRDefault="009D5CA2" w:rsidP="004521B8"/>
    <w:p w14:paraId="1DBE6A03" w14:textId="0B37C04C" w:rsidR="00463E8A" w:rsidRDefault="00DF6A4A" w:rsidP="004521B8">
      <w:pPr>
        <w:rPr>
          <w:rFonts w:eastAsiaTheme="minorEastAsia"/>
        </w:rPr>
      </w:pPr>
      <w:r>
        <w:rPr>
          <w:rFonts w:eastAsiaTheme="minorEastAsia"/>
        </w:rPr>
        <w:t>W</w:t>
      </w:r>
      <w:r w:rsidR="00EB22AD">
        <w:rPr>
          <w:rFonts w:eastAsiaTheme="minorEastAsia"/>
        </w:rPr>
        <w:t>here</w:t>
      </w:r>
      <w:ins w:id="94" w:author="Carly Rozins" w:date="2023-08-27T14:50:00Z">
        <w:r>
          <w:rPr>
            <w:rFonts w:eastAsiaTheme="minorEastAsia"/>
          </w:rPr>
          <w:t xml:space="preserve"> </w:t>
        </w:r>
      </w:ins>
      <m:oMath>
        <m:sSub>
          <m:sSubPr>
            <m:ctrlPr>
              <w:ins w:id="95" w:author="Carly Rozins" w:date="2023-08-27T14:50:00Z">
                <w:rPr>
                  <w:rFonts w:ascii="Cambria Math" w:eastAsiaTheme="minorEastAsia" w:hAnsi="Cambria Math"/>
                  <w:i/>
                </w:rPr>
              </w:ins>
            </m:ctrlPr>
          </m:sSub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r>
              <w:ins w:id="96" w:author="Carly Rozins" w:date="2023-08-27T14:50:00Z">
                <w:rPr>
                  <w:rFonts w:ascii="Cambria Math" w:eastAsiaTheme="minorEastAsia" w:hAnsi="Cambria Math"/>
                </w:rPr>
                <m:t>z</m:t>
              </w:ins>
            </m:r>
          </m:e>
          <m:sub>
            <m:r>
              <w:ins w:id="97" w:author="Carly Rozins" w:date="2023-08-27T14:50:00Z">
                <w:rPr>
                  <w:rFonts w:ascii="Cambria Math" w:eastAsiaTheme="minorEastAsia" w:hAnsi="Cambria Math"/>
                </w:rPr>
                <m:t>i</m:t>
              </w:ins>
            </m:r>
          </m:sub>
        </m:sSub>
        <m:r>
          <w:ins w:id="98" w:author="Carly Rozins" w:date="2023-08-27T14:50:00Z">
            <w:rPr>
              <w:rFonts w:ascii="Cambria Math" w:eastAsiaTheme="minorEastAsia" w:hAnsi="Cambria Math"/>
            </w:rPr>
            <m:t>(a,t)</m:t>
          </w:ins>
        </m:r>
      </m:oMath>
      <w:ins w:id="99" w:author="Carly Rozins" w:date="2023-08-27T14:50:00Z">
        <w:r>
          <w:rPr>
            <w:rFonts w:eastAsiaTheme="minorEastAsia"/>
          </w:rPr>
          <w:t xml:space="preserve"> represents the proportion of individuals that test positive for</w:t>
        </w:r>
      </w:ins>
      <w:r w:rsidR="00DE0386">
        <w:rPr>
          <w:rFonts w:eastAsiaTheme="minorEastAsia"/>
        </w:rPr>
        <w:t xml:space="preserve"> the single</w:t>
      </w:r>
      <w:ins w:id="100" w:author="Carly Rozins" w:date="2023-08-27T14:50:00Z">
        <w:r>
          <w:rPr>
            <w:rFonts w:eastAsiaTheme="minorEastAsia"/>
          </w:rPr>
          <w:t xml:space="preserve"> </w:t>
        </w:r>
      </w:ins>
      <w:ins w:id="101" w:author="Carly Rozins" w:date="2023-08-27T14:52:00Z">
        <w:r w:rsidR="00EA10DB">
          <w:rPr>
            <w:rFonts w:eastAsiaTheme="minorEastAsia"/>
          </w:rPr>
          <w:t xml:space="preserve">strain </w:t>
        </w:r>
      </w:ins>
      <m:oMath>
        <m:r>
          <w:ins w:id="102" w:author="Carly Rozins" w:date="2023-08-27T14:52:00Z">
            <w:rPr>
              <w:rFonts w:ascii="Cambria Math" w:eastAsiaTheme="minorEastAsia" w:hAnsi="Cambria Math"/>
            </w:rPr>
            <m:t>i</m:t>
          </w:ins>
        </m:r>
      </m:oMath>
      <w:r w:rsidR="00C7697E">
        <w:rPr>
          <w:rFonts w:eastAsiaTheme="minorEastAsia"/>
        </w:rPr>
        <w:t xml:space="preserve">. </w:t>
      </w:r>
      <w:ins w:id="103" w:author="Carly Rozins" w:date="2023-08-27T14:52:00Z">
        <w:r w:rsidR="00EA10DB">
          <w:rPr>
            <w:rFonts w:eastAsiaTheme="minorEastAsia"/>
          </w:rPr>
          <w:t xml:space="preserve"> </w:t>
        </w:r>
      </w:ins>
      <w:del w:id="104" w:author="Carly Rozins" w:date="2023-08-27T14:50:00Z">
        <w:r w:rsidR="00463E8A" w:rsidDel="00DF6A4A">
          <w:rPr>
            <w:rFonts w:eastAsiaTheme="minorEastAsia"/>
          </w:rPr>
          <w:delText xml:space="preserve">, </w:delText>
        </w:r>
      </w:del>
      <w:del w:id="105" w:author="Carly Rozins" w:date="2023-08-27T14:49:00Z">
        <w:r w:rsidR="00463E8A" w:rsidDel="00DF6A4A">
          <w:rPr>
            <w:rFonts w:eastAsiaTheme="minorEastAsia"/>
          </w:rPr>
          <w:delText>in (7),</w:delText>
        </w:r>
        <w:r w:rsidR="00EB22AD" w:rsidDel="00DF6A4A">
          <w:rPr>
            <w:rFonts w:eastAsiaTheme="minorEastAsia"/>
          </w:rPr>
          <w:delText xml:space="preserve"> </w:delText>
        </w:r>
      </w:del>
      <m:oMath>
        <m:sSub>
          <m:sSubPr>
            <m:ctrlPr>
              <w:del w:id="106" w:author="Carly Rozins" w:date="2023-08-27T14:49:00Z">
                <w:rPr>
                  <w:rFonts w:ascii="Cambria Math" w:hAnsi="Cambria Math"/>
                  <w:i/>
                </w:rPr>
              </w:del>
            </m:ctrlPr>
          </m:sSubPr>
          <m:e>
            <m:r>
              <w:del w:id="107" w:author="Carly Rozins" w:date="2023-08-27T14:49:00Z">
                <w:rPr>
                  <w:rFonts w:ascii="Cambria Math" w:hAnsi="Cambria Math"/>
                </w:rPr>
                <m:t>λ</m:t>
              </w:del>
            </m:r>
          </m:e>
          <m:sub>
            <m:r>
              <w:del w:id="108" w:author="Carly Rozins" w:date="2023-08-27T14:49:00Z">
                <w:rPr>
                  <w:rFonts w:ascii="Cambria Math" w:hAnsi="Cambria Math"/>
                </w:rPr>
                <m:t>k</m:t>
              </w:del>
            </m:r>
          </m:sub>
        </m:sSub>
      </m:oMath>
      <w:del w:id="109" w:author="Carly Rozins" w:date="2023-08-27T14:49:00Z">
        <w:r w:rsidR="00EB22AD" w:rsidDel="00DF6A4A">
          <w:rPr>
            <w:rFonts w:eastAsiaTheme="minorEastAsia"/>
          </w:rPr>
          <w:delText>corresponds to the FOI for any strain besides the</w:delText>
        </w:r>
      </w:del>
      <w:del w:id="110" w:author="Carly Rozins" w:date="2023-08-27T14:48:00Z">
        <w:r w:rsidR="00EB22AD" w:rsidDel="00DF6A4A">
          <w:rPr>
            <w:rFonts w:eastAsiaTheme="minorEastAsia"/>
          </w:rPr>
          <w:delText xml:space="preserve"> strain</w:delText>
        </w:r>
      </w:del>
      <w:del w:id="111" w:author="Carly Rozins" w:date="2023-08-27T14:49:00Z">
        <w:r w:rsidR="00EB22AD" w:rsidDel="00DF6A4A">
          <w:rPr>
            <w:rFonts w:eastAsiaTheme="minorEastAsia"/>
          </w:rPr>
          <w:delText xml:space="preserve"> </w:delText>
        </w:r>
        <w:r w:rsidR="00463E8A" w:rsidDel="00DF6A4A">
          <w:rPr>
            <w:rFonts w:eastAsiaTheme="minorEastAsia"/>
          </w:rPr>
          <w:delText>(</w:delText>
        </w:r>
      </w:del>
      <m:oMath>
        <m:r>
          <w:del w:id="112" w:author="Carly Rozins" w:date="2023-08-27T14:49:00Z">
            <w:rPr>
              <w:rFonts w:ascii="Cambria Math" w:hAnsi="Cambria Math"/>
            </w:rPr>
            <m:t>i</m:t>
          </w:del>
        </m:r>
      </m:oMath>
      <w:del w:id="113" w:author="Carly Rozins" w:date="2023-08-27T14:49:00Z">
        <w:r w:rsidR="00463E8A" w:rsidDel="00DF6A4A">
          <w:rPr>
            <w:rFonts w:eastAsiaTheme="minorEastAsia"/>
          </w:rPr>
          <w:delText>) that is acting on the population</w:delText>
        </w:r>
        <w:r w:rsidR="00EB22AD" w:rsidDel="00DF6A4A">
          <w:rPr>
            <w:rFonts w:eastAsiaTheme="minorEastAsia"/>
          </w:rPr>
          <w:delText xml:space="preserve"> </w:delText>
        </w:r>
        <w:r w:rsidR="00463E8A" w:rsidDel="00DF6A4A">
          <w:rPr>
            <w:rFonts w:eastAsiaTheme="minorEastAsia"/>
          </w:rPr>
          <w:delText xml:space="preserve">in </w:delText>
        </w:r>
        <w:r w:rsidR="00EB22AD" w:rsidDel="00DF6A4A">
          <w:rPr>
            <w:rFonts w:eastAsiaTheme="minorEastAsia"/>
          </w:rPr>
          <w:delText>question (</w:delText>
        </w:r>
      </w:del>
      <m:oMath>
        <m:sSub>
          <m:sSubPr>
            <m:ctrlPr>
              <w:del w:id="114" w:author="Carly Rozins" w:date="2023-08-27T14:49:00Z">
                <w:rPr>
                  <w:rFonts w:ascii="Cambria Math" w:hAnsi="Cambria Math"/>
                  <w:i/>
                </w:rPr>
              </w:del>
            </m:ctrlPr>
          </m:sSubPr>
          <m:e>
            <m:r>
              <w:del w:id="115" w:author="Carly Rozins" w:date="2023-08-27T14:49:00Z">
                <w:rPr>
                  <w:rFonts w:ascii="Cambria Math" w:hAnsi="Cambria Math"/>
                </w:rPr>
                <m:t>z</m:t>
              </w:del>
            </m:r>
          </m:e>
          <m:sub>
            <m:r>
              <w:del w:id="116" w:author="Carly Rozins" w:date="2023-08-27T14:49:00Z">
                <w:rPr>
                  <w:rFonts w:ascii="Cambria Math" w:hAnsi="Cambria Math"/>
                </w:rPr>
                <m:t>i</m:t>
              </w:del>
            </m:r>
          </m:sub>
        </m:sSub>
      </m:oMath>
      <w:del w:id="117" w:author="Carly Rozins" w:date="2023-08-27T14:49:00Z">
        <w:r w:rsidR="00EB22AD" w:rsidDel="00DF6A4A">
          <w:rPr>
            <w:rFonts w:eastAsiaTheme="minorEastAsia"/>
          </w:rPr>
          <w:delText xml:space="preserve">).  </w:delText>
        </w:r>
      </w:del>
    </w:p>
    <w:p w14:paraId="6C021E49" w14:textId="77777777" w:rsidR="00463E8A" w:rsidRDefault="00463E8A" w:rsidP="004521B8">
      <w:pPr>
        <w:rPr>
          <w:rFonts w:eastAsiaTheme="minorEastAsia"/>
        </w:rPr>
      </w:pPr>
    </w:p>
    <w:p w14:paraId="79802CEA" w14:textId="7B8C7648" w:rsidR="00EB22AD" w:rsidRDefault="00EB22AD" w:rsidP="004521B8">
      <w:pPr>
        <w:rPr>
          <w:rFonts w:eastAsiaTheme="minorEastAsia"/>
        </w:rPr>
      </w:pPr>
      <w:r>
        <w:rPr>
          <w:rFonts w:eastAsiaTheme="minorEastAsia"/>
        </w:rPr>
        <w:t xml:space="preserve">From (6), we can then solve directly for </w:t>
      </w:r>
      <m:oMath>
        <m:r>
          <w:rPr>
            <w:rFonts w:ascii="Cambria Math" w:hAnsi="Cambria Math"/>
          </w:rPr>
          <m:t>x</m:t>
        </m:r>
        <m:d>
          <m:dPr>
            <m:ctrlPr>
              <w:rPr>
                <w:rFonts w:ascii="Cambria Math" w:hAnsi="Cambria Math"/>
                <w:i/>
              </w:rPr>
            </m:ctrlPr>
          </m:dPr>
          <m:e>
            <m:r>
              <w:rPr>
                <w:rFonts w:ascii="Cambria Math" w:hAnsi="Cambria Math"/>
              </w:rPr>
              <m:t>a,t</m:t>
            </m:r>
            <w:commentRangeStart w:id="118"/>
            <w:commentRangeEnd w:id="118"/>
            <m:r>
              <m:rPr>
                <m:sty m:val="p"/>
              </m:rPr>
              <w:rPr>
                <w:rStyle w:val="CommentReference"/>
              </w:rPr>
              <w:commentReference w:id="118"/>
            </m:r>
          </m:e>
        </m:d>
      </m:oMath>
      <w:r w:rsidR="00F86356">
        <w:rPr>
          <w:rFonts w:eastAsiaTheme="minorEastAsia"/>
        </w:rPr>
        <w:t xml:space="preserve">. </w:t>
      </w:r>
    </w:p>
    <w:p w14:paraId="78B0FC77" w14:textId="77777777" w:rsidR="00EB22AD" w:rsidRDefault="00EB22AD" w:rsidP="004521B8">
      <w:pPr>
        <w:rPr>
          <w:rFonts w:eastAsiaTheme="minorEastAsia"/>
        </w:rPr>
      </w:pPr>
    </w:p>
    <w:p w14:paraId="4EA1C37F" w14:textId="68AF7B62" w:rsidR="00463E8A" w:rsidRDefault="00463E8A" w:rsidP="004521B8">
      <w:pPr>
        <w:rPr>
          <w:rFonts w:eastAsiaTheme="minorEastAsia"/>
        </w:rPr>
      </w:pPr>
      <m:oMath>
        <m:r>
          <w:rPr>
            <w:rFonts w:ascii="Cambria Math" w:hAnsi="Cambria Math"/>
          </w:rPr>
          <m:t>x(a,t)=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e</m:t>
            </m:r>
          </m:e>
          <m:sup>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a</m:t>
                </m:r>
              </m:sup>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λ</m:t>
                        </m:r>
                      </m:e>
                      <m:sub>
                        <m:r>
                          <w:rPr>
                            <w:rFonts w:ascii="Cambria Math" w:hAnsi="Cambria Math"/>
                          </w:rPr>
                          <m:t>i</m:t>
                        </m:r>
                      </m:sub>
                    </m:sSub>
                    <m:d>
                      <m:dPr>
                        <m:ctrlPr>
                          <w:rPr>
                            <w:rFonts w:ascii="Cambria Math" w:hAnsi="Cambria Math"/>
                            <w:i/>
                          </w:rPr>
                        </m:ctrlPr>
                      </m:dPr>
                      <m:e>
                        <m:r>
                          <w:rPr>
                            <w:rFonts w:ascii="Cambria Math" w:hAnsi="Cambria Math"/>
                          </w:rPr>
                          <m:t>a-τ,t-τ</m:t>
                        </m:r>
                      </m:e>
                    </m:d>
                    <m:r>
                      <w:rPr>
                        <w:rFonts w:ascii="Cambria Math" w:hAnsi="Cambria Math"/>
                      </w:rPr>
                      <m:t>dτ</m:t>
                    </m:r>
                  </m:e>
                </m:nary>
              </m:e>
            </m:nary>
          </m:sup>
        </m:sSup>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(12</w:t>
      </w:r>
      <w:r w:rsidR="00AD1053">
        <w:rPr>
          <w:rFonts w:eastAsiaTheme="minorEastAsia"/>
        </w:rPr>
        <w:t>)</w:t>
      </w:r>
    </w:p>
    <w:p w14:paraId="37FFE0B7" w14:textId="77777777" w:rsidR="00AD1053" w:rsidRDefault="00AD1053" w:rsidP="004521B8">
      <w:pPr>
        <w:rPr>
          <w:rFonts w:eastAsiaTheme="minorEastAsia"/>
        </w:rPr>
      </w:pPr>
    </w:p>
    <w:p w14:paraId="73D2A48B" w14:textId="0B880D0B" w:rsidR="00AD1053" w:rsidRDefault="00AD1053" w:rsidP="004521B8">
      <w:pPr>
        <w:rPr>
          <w:rFonts w:eastAsiaTheme="minorEastAsia"/>
        </w:rPr>
      </w:pPr>
      <w:r>
        <w:rPr>
          <w:rFonts w:eastAsiaTheme="minorEastAsia"/>
        </w:rPr>
        <w:t xml:space="preserve">We can </w:t>
      </w:r>
      <w:r w:rsidR="00375BE1">
        <w:rPr>
          <w:rFonts w:eastAsiaTheme="minorEastAsia"/>
        </w:rPr>
        <w:t xml:space="preserve">then </w:t>
      </w:r>
      <w:r>
        <w:rPr>
          <w:rFonts w:eastAsiaTheme="minorEastAsia"/>
        </w:rPr>
        <w:t xml:space="preserve">solve for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rPr>
          <w:rFonts w:eastAsiaTheme="minorEastAsia"/>
        </w:rPr>
        <w:t xml:space="preserve"> </w:t>
      </w:r>
      <w:r w:rsidR="00375BE1">
        <w:rPr>
          <w:rFonts w:eastAsiaTheme="minorEastAsia"/>
        </w:rPr>
        <w:t xml:space="preserve">under </w:t>
      </w:r>
      <w:r>
        <w:rPr>
          <w:rFonts w:eastAsiaTheme="minorEastAsia"/>
        </w:rPr>
        <w:t xml:space="preserve">the assumption that the entire population is born susceptible, </w:t>
      </w:r>
      <m:oMath>
        <m:r>
          <w:rPr>
            <w:rFonts w:ascii="Cambria Math" w:hAnsi="Cambria Math"/>
          </w:rPr>
          <m:t>x(0)=1.</m:t>
        </m:r>
      </m:oMath>
      <w:r>
        <w:rPr>
          <w:rFonts w:eastAsiaTheme="minorEastAsia"/>
        </w:rPr>
        <w:t xml:space="preserve"> From this, we determine that </w:t>
      </w:r>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=1</m:t>
        </m:r>
      </m:oMath>
      <w:r>
        <w:rPr>
          <w:rFonts w:eastAsiaTheme="minorEastAsia"/>
        </w:rPr>
        <w:t>, revealing that the susceptible population is represented by the same expression previously shown for the system without waning immunity in equation 1 above:</w:t>
      </w:r>
    </w:p>
    <w:p w14:paraId="3B838B0B" w14:textId="77777777" w:rsidR="00AD1053" w:rsidRPr="00AD1053" w:rsidRDefault="00AD1053" w:rsidP="004521B8">
      <w:pPr>
        <w:rPr>
          <w:rFonts w:eastAsiaTheme="minorEastAsia"/>
        </w:rPr>
      </w:pPr>
    </w:p>
    <w:p w14:paraId="457CB00A" w14:textId="57282E42" w:rsidR="00AD1053" w:rsidRDefault="00AD1053" w:rsidP="004521B8">
      <w:pPr>
        <w:rPr>
          <w:rFonts w:eastAsiaTheme="minorEastAsia"/>
        </w:rPr>
      </w:pPr>
      <m:oMath>
        <m:r>
          <w:rPr>
            <w:rFonts w:ascii="Cambria Math" w:hAnsi="Cambria Math"/>
          </w:rPr>
          <m:t>x(a,t)=</m:t>
        </m:r>
        <m:sSup>
          <m:sSupPr>
            <m:ctrlPr>
              <w:rPr>
                <w:rFonts w:ascii="Cambria Math" w:hAnsi="Cambria Math"/>
                <w:i/>
              </w:rPr>
            </m:ctrlPr>
          </m:sSupPr>
          <m:e>
            <m:r>
              <w:rPr>
                <w:rFonts w:ascii="Cambria Math" w:hAnsi="Cambria Math"/>
              </w:rPr>
              <m:t>e</m:t>
            </m:r>
          </m:e>
          <m:sup>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a</m:t>
                </m:r>
              </m:sup>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λ</m:t>
                        </m:r>
                      </m:e>
                      <m:sub>
                        <m:r>
                          <w:rPr>
                            <w:rFonts w:ascii="Cambria Math" w:hAnsi="Cambria Math"/>
                          </w:rPr>
                          <m:t>i</m:t>
                        </m:r>
                      </m:sub>
                    </m:sSub>
                    <m:d>
                      <m:dPr>
                        <m:ctrlPr>
                          <w:rPr>
                            <w:rFonts w:ascii="Cambria Math" w:hAnsi="Cambria Math"/>
                            <w:i/>
                          </w:rPr>
                        </m:ctrlPr>
                      </m:dPr>
                      <m:e>
                        <m:r>
                          <w:rPr>
                            <w:rFonts w:ascii="Cambria Math" w:hAnsi="Cambria Math"/>
                          </w:rPr>
                          <m:t>a-τ,t-τ</m:t>
                        </m:r>
                      </m:e>
                    </m:d>
                    <m:r>
                      <w:rPr>
                        <w:rFonts w:ascii="Cambria Math" w:hAnsi="Cambria Math"/>
                      </w:rPr>
                      <m:t>dτ</m:t>
                    </m:r>
                  </m:e>
                </m:nary>
              </m:e>
            </m:nary>
          </m:sup>
        </m:sSup>
      </m:oMath>
      <w:r>
        <w:rPr>
          <w:rFonts w:eastAsiaTheme="minorEastAsia"/>
        </w:rPr>
        <w:t xml:space="preserve"> </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(13)</w:t>
      </w:r>
    </w:p>
    <w:p w14:paraId="73ED3878" w14:textId="77777777" w:rsidR="00AD1053" w:rsidRDefault="00AD1053" w:rsidP="004521B8">
      <w:pPr>
        <w:rPr>
          <w:rFonts w:eastAsiaTheme="minorEastAsia"/>
        </w:rPr>
      </w:pPr>
    </w:p>
    <w:p w14:paraId="7EF23060" w14:textId="69955545" w:rsidR="00057828" w:rsidRDefault="00057828" w:rsidP="004521B8">
      <w:pPr>
        <w:rPr>
          <w:rFonts w:eastAsiaTheme="minorEastAsia"/>
        </w:rPr>
      </w:pPr>
      <w:r>
        <w:rPr>
          <w:rFonts w:eastAsiaTheme="minorEastAsia"/>
        </w:rPr>
        <w:t>Following Cummings et al. 2009</w:t>
      </w:r>
      <w:r>
        <w:rPr>
          <w:rFonts w:eastAsiaTheme="minorEastAsia"/>
        </w:rPr>
        <w:fldChar w:fldCharType="begin"/>
      </w:r>
      <w:r>
        <w:rPr>
          <w:rFonts w:eastAsiaTheme="minorEastAsia"/>
        </w:rPr>
        <w:instrText xml:space="preserve"> ADDIN ZOTERO_ITEM CSL_CITATION {"citationID":"KKf0sUdH","properties":{"formattedCitation":"\\super 2\\nosupersub{}","plainCitation":"2","noteIndex":0},"citationItems":[{"id":23523,"uris":["http://zotero.org/users/9739219/items/NV2NQUEY"],"itemData":{"id":23523,"type":"article-journal","abstract":"Background: An increase in the average age of dengue hemorrhagic fever (DHF) cases has been reported in Thailand. The cause of this increase is not known. Possible explanations include a reduction in transmission due to declining mosquito populations, declining contact between human and mosquito, and changes in reporting. We propose that a demographic shift toward lower birth and death rates has reduced dengue transmission and lengthened the interval between large epidemics. Methods and Findings: Using data from each of the 72 provinces of Thailand, we looked for associations between force of infection (a measure of hazard, defined as the rate per capita at which susceptible individuals become infected) and demographic and climactic variables. We estimated the force of infection from the age distribution of cases from 1985 to 2005. We find that the force of infection has declined by 2% each year since a peak in the late 1970s and early 1980s. Contrary to recent findings suggesting that the incidence of DHF has increased in Thailand, we find a small but statistically significant decline in DHF incidence since 1985 in a majority of provinces. The strongest predictor of the change in force of infection and the mean force of infection is the median age of the population. Using mathematical simulations of dengue transmission we show that a reduced birth rate and a shift in the population's age structure can explain the shift in the age distribution of cases, reduction of the force of infection, and increase in the periodicity of multiannual oscillations of DHF incidence in the absence of other changes. Conclusions: Lower birth and death rates decrease the flow of susceptible individuals into the population and increase the longevity of immune individuals. The increase in the proportion of the population that is immune increases the likelihood that an infectious mosquito will feed on an immune individual, reducing the force of infection. Though the force of infection has decreased by half, we find that the critical vaccination fraction has not changed significantly, declining from an average of 85% to 80%. Clinical guidelines should consider the impact of continued increases in the age of dengue cases in Thailand. Countries in the region lagging behind Thailand in the demographic transition may experience the same increase as their population ages. The impact of demographic changes on the force of infection has been hypothesized for other diseases, but, to our knowledge, this is the first observation of this phenomenon.","container-title":"PLoS Medicine","DOI":"10.1371/journal.pmed.1000139","ISSN":"15491277","issue":"9","note":"PMID: 19721696","title":"The impact of the demographic transition on dengue in Thailand: Insights from a statistical analysis and mathematical modeling","volume":"6","author":[{"family":"Cummings","given":"Derek A.T."},{"family":"Lamsirithaworn","given":"Sopon"},{"family":"Lessler","given":"Justin T."},{"family":"McDermott","given":"Aidan"},{"family":"Prasanthong","given":"Rungnapa"},{"family":"Nisalak","given":"Ananda"},{"family":"Jarman","given":"Richard G."},{"family":"Burke","given":"Donald S."},{"family":"Gibbons","given":"Robert V."}],"issued":{"date-parts":[["2009"]]}}}],"schema":"https://github.com/citation-style-language/schema/raw/master/csl-citation.json"} </w:instrText>
      </w:r>
      <w:r>
        <w:rPr>
          <w:rFonts w:eastAsiaTheme="minorEastAsia"/>
        </w:rPr>
        <w:fldChar w:fldCharType="separate"/>
      </w:r>
      <w:r w:rsidRPr="00057828">
        <w:rPr>
          <w:rFonts w:ascii="Calibri" w:cs="Calibri"/>
          <w:kern w:val="0"/>
          <w:vertAlign w:val="superscript"/>
        </w:rPr>
        <w:t>2</w:t>
      </w:r>
      <w:r>
        <w:rPr>
          <w:rFonts w:eastAsiaTheme="minorEastAsia"/>
        </w:rPr>
        <w:fldChar w:fldCharType="end"/>
      </w:r>
      <w:r>
        <w:rPr>
          <w:rFonts w:eastAsiaTheme="minorEastAsia"/>
        </w:rPr>
        <w:t xml:space="preserve"> and using Cambodia data which lack serotype-specific specifications, we can estimate the mean FOI per serotype, assuming</w:t>
      </w:r>
      <m:oMath>
        <m:sSub>
          <m:sSubPr>
            <m:ctrlPr>
              <w:rPr>
                <w:rFonts w:ascii="Cambria Math" w:eastAsiaTheme="minorEastAsia" w:hAnsi="Cambria Math"/>
                <w:i/>
              </w:rPr>
            </m:ctrlPr>
          </m:sSubPr>
          <m:e>
            <m:r>
              <w:rPr>
                <w:rFonts w:ascii="Cambria Math" w:eastAsiaTheme="minorEastAsia" w:hAnsi="Cambria Math"/>
              </w:rPr>
              <m:t xml:space="preserve"> N</m:t>
            </m:r>
          </m:e>
          <m:sub>
            <m:r>
              <w:rPr>
                <w:rFonts w:ascii="Cambria Math" w:eastAsiaTheme="minorEastAsia" w:hAnsi="Cambria Math"/>
              </w:rPr>
              <m:t>i</m:t>
            </m:r>
          </m:sub>
        </m:sSub>
      </m:oMath>
      <w:r>
        <w:rPr>
          <w:rFonts w:eastAsiaTheme="minorEastAsia"/>
        </w:rPr>
        <w:t xml:space="preserve"> circulating serotypes in our system:</w:t>
      </w:r>
    </w:p>
    <w:p w14:paraId="30070926" w14:textId="6DFA9BB0" w:rsidR="00057828" w:rsidRDefault="00057828" w:rsidP="00057828">
      <w:pPr>
        <w:rPr>
          <w:rFonts w:eastAsiaTheme="minorEastAsia"/>
        </w:rPr>
      </w:pPr>
      <m:oMath>
        <m:r>
          <w:rPr>
            <w:rFonts w:ascii="Cambria Math" w:hAnsi="Cambria Math"/>
          </w:rPr>
          <m:t>x(a,t)=</m:t>
        </m:r>
        <m:sSup>
          <m:sSupPr>
            <m:ctrlPr>
              <w:rPr>
                <w:rFonts w:ascii="Cambria Math" w:hAnsi="Cambria Math"/>
                <w:i/>
              </w:rPr>
            </m:ctrlPr>
          </m:sSupPr>
          <m:e>
            <m:r>
              <w:rPr>
                <w:rFonts w:ascii="Cambria Math" w:hAnsi="Cambria Math"/>
              </w:rPr>
              <m:t>e</m:t>
            </m:r>
          </m:e>
          <m:sup>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a</m:t>
                </m:r>
              </m:sup>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acc>
                  <m:accPr>
                    <m:chr m:val="̅"/>
                    <m:ctrlPr>
                      <w:rPr>
                        <w:rFonts w:ascii="Cambria Math" w:eastAsiaTheme="minorEastAsia" w:hAnsi="Cambria Math"/>
                        <w:i/>
                      </w:rPr>
                    </m:ctrlPr>
                  </m:accPr>
                  <m:e>
                    <m:r>
                      <w:rPr>
                        <w:rFonts w:ascii="Cambria Math" w:eastAsiaTheme="minorEastAsia" w:hAnsi="Cambria Math"/>
                      </w:rPr>
                      <m:t>λ</m:t>
                    </m:r>
                  </m:e>
                </m:acc>
                <m:d>
                  <m:dPr>
                    <m:ctrlPr>
                      <w:rPr>
                        <w:rFonts w:ascii="Cambria Math" w:hAnsi="Cambria Math"/>
                        <w:i/>
                      </w:rPr>
                    </m:ctrlPr>
                  </m:dPr>
                  <m:e>
                    <m:r>
                      <w:rPr>
                        <w:rFonts w:ascii="Cambria Math" w:hAnsi="Cambria Math"/>
                      </w:rPr>
                      <m:t>a-τ,t-τ</m:t>
                    </m:r>
                  </m:e>
                </m:d>
                <m:r>
                  <w:rPr>
                    <w:rFonts w:ascii="Cambria Math" w:hAnsi="Cambria Math"/>
                  </w:rPr>
                  <m:t>dτ</m:t>
                </m:r>
              </m:e>
            </m:nary>
          </m:sup>
        </m:sSup>
      </m:oMath>
      <w:r>
        <w:rPr>
          <w:rFonts w:eastAsiaTheme="minorEastAsia"/>
        </w:rPr>
        <w:t xml:space="preserve"> </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commentRangeStart w:id="119"/>
      <w:commentRangeEnd w:id="119"/>
      <w:r w:rsidR="00AA57D1">
        <w:rPr>
          <w:rStyle w:val="CommentReference"/>
        </w:rPr>
        <w:commentReference w:id="119"/>
      </w:r>
      <w:r>
        <w:rPr>
          <w:rFonts w:eastAsiaTheme="minorEastAsia"/>
        </w:rPr>
        <w:tab/>
      </w:r>
      <w:r>
        <w:rPr>
          <w:rFonts w:eastAsiaTheme="minorEastAsia"/>
        </w:rPr>
        <w:tab/>
      </w:r>
      <w:r>
        <w:rPr>
          <w:rFonts w:eastAsiaTheme="minorEastAsia"/>
        </w:rPr>
        <w:tab/>
      </w:r>
      <w:r>
        <w:rPr>
          <w:rFonts w:eastAsiaTheme="minorEastAsia"/>
        </w:rPr>
        <w:tab/>
        <w:t>(14)</w:t>
      </w:r>
    </w:p>
    <w:p w14:paraId="22B3F112" w14:textId="77777777" w:rsidR="00057828" w:rsidRDefault="00057828" w:rsidP="004521B8">
      <w:pPr>
        <w:rPr>
          <w:rFonts w:eastAsiaTheme="minorEastAsia"/>
        </w:rPr>
      </w:pPr>
    </w:p>
    <w:p w14:paraId="6D5E982B" w14:textId="30FA3B43" w:rsidR="00375BE1" w:rsidRDefault="00AD1053" w:rsidP="004521B8">
      <w:pPr>
        <w:rPr>
          <w:rFonts w:eastAsiaTheme="minorEastAsia"/>
        </w:rPr>
      </w:pPr>
      <w:r>
        <w:rPr>
          <w:rFonts w:eastAsiaTheme="minorEastAsia"/>
        </w:rPr>
        <w:lastRenderedPageBreak/>
        <w:t xml:space="preserve">Next, we can solve for </w:t>
      </w:r>
      <w:r w:rsidR="00375BE1">
        <w:rPr>
          <w:rFonts w:eastAsiaTheme="minorEastAsia"/>
        </w:rPr>
        <w:t>the population of individuals exposed to a single serotype (</w:t>
      </w:r>
      <m:oMath>
        <m:r>
          <w:rPr>
            <w:rFonts w:ascii="Cambria Math" w:hAnsi="Cambria Math"/>
          </w:rPr>
          <m:t>i</m:t>
        </m:r>
      </m:oMath>
      <w:r w:rsidR="00375BE1">
        <w:rPr>
          <w:rFonts w:eastAsiaTheme="minorEastAsia"/>
        </w:rPr>
        <w:t>) but remaining susceptible to all other serotypes in the system. From equation (7), we show our work to achieve this solution</w:t>
      </w:r>
      <w:r w:rsidR="003C6A25">
        <w:rPr>
          <w:rFonts w:eastAsiaTheme="minorEastAsia"/>
        </w:rPr>
        <w:t xml:space="preserve"> (</w:t>
      </w:r>
      <w:commentRangeStart w:id="120"/>
      <w:r w:rsidR="003C6A25" w:rsidRPr="005D61FA">
        <w:rPr>
          <w:rFonts w:eastAsiaTheme="minorEastAsia"/>
          <w:i/>
          <w:iCs/>
          <w:color w:val="1F4E79" w:themeColor="accent5" w:themeShade="80"/>
        </w:rPr>
        <w:t>blue text indicates notes to guide the analysis</w:t>
      </w:r>
      <w:commentRangeEnd w:id="120"/>
      <w:r w:rsidR="00057828" w:rsidRPr="005D61FA">
        <w:rPr>
          <w:rStyle w:val="CommentReference"/>
          <w:color w:val="1F4E79" w:themeColor="accent5" w:themeShade="80"/>
        </w:rPr>
        <w:commentReference w:id="120"/>
      </w:r>
      <w:r w:rsidR="003C6A25">
        <w:rPr>
          <w:rFonts w:eastAsiaTheme="minorEastAsia"/>
        </w:rPr>
        <w:t>)</w:t>
      </w:r>
      <w:r w:rsidR="00375BE1">
        <w:rPr>
          <w:rFonts w:eastAsiaTheme="minorEastAsia"/>
        </w:rPr>
        <w:t>:</w:t>
      </w:r>
    </w:p>
    <w:p w14:paraId="2601CD1B" w14:textId="77777777" w:rsidR="00375BE1" w:rsidRDefault="00375BE1" w:rsidP="004521B8">
      <w:pPr>
        <w:rPr>
          <w:rFonts w:eastAsiaTheme="minorEastAsia"/>
        </w:rPr>
      </w:pPr>
    </w:p>
    <w:p w14:paraId="2C9DD88D" w14:textId="4A6493F6" w:rsidR="003C6A25" w:rsidRPr="00057828" w:rsidRDefault="003C6A25" w:rsidP="004521B8">
      <w:pPr>
        <w:rPr>
          <w:rFonts w:eastAsiaTheme="minorEastAsia"/>
          <w:i/>
          <w:color w:val="002060"/>
        </w:rPr>
      </w:pPr>
      <w:r w:rsidRPr="005D61FA">
        <w:rPr>
          <w:rFonts w:eastAsiaTheme="minorEastAsia"/>
          <w:i/>
          <w:iCs/>
          <w:color w:val="1F4E79" w:themeColor="accent5" w:themeShade="80"/>
        </w:rPr>
        <w:t xml:space="preserve">First, replace </w:t>
      </w:r>
      <m:oMath>
        <m:sSub>
          <m:sSubPr>
            <m:ctrlPr>
              <w:rPr>
                <w:rFonts w:ascii="Cambria Math" w:eastAsiaTheme="minorEastAsia" w:hAnsi="Cambria Math"/>
                <w:i/>
                <w:color w:val="1F4E79" w:themeColor="accent5" w:themeShade="80"/>
              </w:rPr>
            </m:ctrlPr>
          </m:sSubPr>
          <m:e>
            <m:r>
              <w:rPr>
                <w:rFonts w:ascii="Cambria Math" w:eastAsiaTheme="minorEastAsia" w:hAnsi="Cambria Math"/>
                <w:color w:val="1F4E79" w:themeColor="accent5" w:themeShade="80"/>
              </w:rPr>
              <m:t>z</m:t>
            </m:r>
          </m:e>
          <m:sub>
            <m:r>
              <w:rPr>
                <w:rFonts w:ascii="Cambria Math" w:eastAsiaTheme="minorEastAsia" w:hAnsi="Cambria Math"/>
                <w:color w:val="1F4E79" w:themeColor="accent5" w:themeShade="80"/>
              </w:rPr>
              <m:t>**</m:t>
            </m:r>
          </m:sub>
        </m:sSub>
      </m:oMath>
      <w:r w:rsidRPr="005D61FA">
        <w:rPr>
          <w:rFonts w:eastAsiaTheme="minorEastAsia"/>
          <w:i/>
          <w:color w:val="1F4E79" w:themeColor="accent5" w:themeShade="80"/>
        </w:rPr>
        <w:t xml:space="preserve"> with </w:t>
      </w:r>
      <m:oMath>
        <m:r>
          <w:rPr>
            <w:rFonts w:ascii="Cambria Math" w:eastAsiaTheme="minorEastAsia" w:hAnsi="Cambria Math"/>
            <w:color w:val="1F4E79" w:themeColor="accent5" w:themeShade="80"/>
          </w:rPr>
          <m:t>(1-x-</m:t>
        </m:r>
        <w:commentRangeStart w:id="121"/>
        <w:commentRangeStart w:id="122"/>
        <m:nary>
          <m:naryPr>
            <m:chr m:val="∑"/>
            <m:limLoc m:val="undOvr"/>
            <m:supHide m:val="1"/>
            <m:ctrlPr>
              <w:rPr>
                <w:rFonts w:ascii="Cambria Math" w:eastAsiaTheme="minorEastAsia" w:hAnsi="Cambria Math"/>
                <w:i/>
                <w:color w:val="1F4E79" w:themeColor="accent5" w:themeShade="80"/>
              </w:rPr>
            </m:ctrlPr>
          </m:naryPr>
          <m:sub>
            <m:r>
              <w:rPr>
                <w:rFonts w:ascii="Cambria Math" w:eastAsiaTheme="minorEastAsia" w:hAnsi="Cambria Math"/>
                <w:color w:val="1F4E79" w:themeColor="accent5" w:themeShade="80"/>
              </w:rPr>
              <m:t>i</m:t>
            </m:r>
          </m:sub>
          <m:sup/>
          <m:e>
            <m:sSub>
              <m:sSubPr>
                <m:ctrlPr>
                  <w:rPr>
                    <w:rFonts w:ascii="Cambria Math" w:eastAsiaTheme="minorEastAsia" w:hAnsi="Cambria Math"/>
                    <w:i/>
                    <w:color w:val="1F4E79" w:themeColor="accent5" w:themeShade="80"/>
                  </w:rPr>
                </m:ctrlPr>
              </m:sSubPr>
              <m:e>
                <m:r>
                  <w:rPr>
                    <w:rFonts w:ascii="Cambria Math" w:eastAsiaTheme="minorEastAsia" w:hAnsi="Cambria Math"/>
                    <w:color w:val="1F4E79" w:themeColor="accent5" w:themeShade="80"/>
                  </w:rPr>
                  <m:t>z</m:t>
                </m:r>
              </m:e>
              <m:sub>
                <m:r>
                  <w:rPr>
                    <w:rFonts w:ascii="Cambria Math" w:eastAsiaTheme="minorEastAsia" w:hAnsi="Cambria Math"/>
                    <w:color w:val="1F4E79" w:themeColor="accent5" w:themeShade="80"/>
                  </w:rPr>
                  <m:t>i</m:t>
                </m:r>
              </m:sub>
            </m:sSub>
          </m:e>
        </m:nary>
        <w:commentRangeEnd w:id="121"/>
        <m:r>
          <m:rPr>
            <m:sty m:val="p"/>
          </m:rPr>
          <w:rPr>
            <w:rStyle w:val="CommentReference"/>
            <w:color w:val="1F4E79" w:themeColor="accent5" w:themeShade="80"/>
          </w:rPr>
          <w:commentReference w:id="121"/>
        </m:r>
        <w:commentRangeEnd w:id="122"/>
        <m:r>
          <m:rPr>
            <m:sty m:val="p"/>
          </m:rPr>
          <w:rPr>
            <w:rStyle w:val="CommentReference"/>
            <w:color w:val="1F4E79" w:themeColor="accent5" w:themeShade="80"/>
          </w:rPr>
          <w:commentReference w:id="122"/>
        </m:r>
        <m:r>
          <w:rPr>
            <w:rFonts w:ascii="Cambria Math" w:eastAsiaTheme="minorEastAsia" w:hAnsi="Cambria Math"/>
            <w:color w:val="1F4E79" w:themeColor="accent5" w:themeShade="80"/>
          </w:rPr>
          <m:t>)</m:t>
        </m:r>
      </m:oMath>
      <w:r w:rsidR="009416BA" w:rsidRPr="005D61FA">
        <w:rPr>
          <w:rFonts w:eastAsiaTheme="minorEastAsia"/>
          <w:i/>
          <w:color w:val="1F4E79" w:themeColor="accent5" w:themeShade="80"/>
        </w:rPr>
        <w:t>.</w:t>
      </w:r>
      <w:r w:rsidR="009416BA">
        <w:rPr>
          <w:rFonts w:eastAsiaTheme="minorEastAsia"/>
          <w:i/>
          <w:color w:val="002060"/>
        </w:rPr>
        <w:t xml:space="preserve"> </w:t>
      </w:r>
    </w:p>
    <w:p w14:paraId="477BB3B3" w14:textId="718D3C57" w:rsidR="00057828" w:rsidRPr="00057828" w:rsidRDefault="00000000" w:rsidP="00057828">
      <w:pPr>
        <w:rPr>
          <w:rFonts w:eastAsiaTheme="minorEastAsia"/>
          <w:color w:val="000000" w:themeColor="text1"/>
        </w:rPr>
      </w:pPr>
      <m:oMath>
        <m:f>
          <m:fPr>
            <m:ctrlPr>
              <w:rPr>
                <w:rFonts w:ascii="Cambria Math" w:hAnsi="Cambria Math"/>
                <w:i/>
                <w:color w:val="000000" w:themeColor="text1"/>
              </w:rPr>
            </m:ctrlPr>
          </m:fPr>
          <m:num>
            <m:r>
              <w:rPr>
                <w:rFonts w:ascii="Cambria Math" w:hAnsi="Cambria Math"/>
                <w:color w:val="000000" w:themeColor="text1"/>
              </w:rPr>
              <m:t>d</m:t>
            </m:r>
            <m:sSub>
              <m:sSubPr>
                <m:ctrlPr>
                  <w:rPr>
                    <w:rFonts w:ascii="Cambria Math" w:hAnsi="Cambria Math"/>
                    <w:i/>
                    <w:color w:val="000000" w:themeColor="text1"/>
                  </w:rPr>
                </m:ctrlPr>
              </m:sSubPr>
              <m:e>
                <m:r>
                  <w:rPr>
                    <w:rFonts w:ascii="Cambria Math" w:hAnsi="Cambria Math"/>
                    <w:color w:val="000000" w:themeColor="text1"/>
                  </w:rPr>
                  <m:t>z</m:t>
                </m:r>
              </m:e>
              <m:sub>
                <m:r>
                  <w:rPr>
                    <w:rFonts w:ascii="Cambria Math" w:hAnsi="Cambria Math"/>
                    <w:color w:val="000000" w:themeColor="text1"/>
                  </w:rPr>
                  <m:t>i</m:t>
                </m:r>
              </m:sub>
            </m:sSub>
            <m:r>
              <w:rPr>
                <w:rFonts w:ascii="Cambria Math" w:hAnsi="Cambria Math"/>
                <w:color w:val="000000" w:themeColor="text1"/>
              </w:rPr>
              <m:t>(a,t)</m:t>
            </m:r>
          </m:num>
          <m:den>
            <w:commentRangeStart w:id="123"/>
            <m:r>
              <w:rPr>
                <w:rFonts w:ascii="Cambria Math" w:hAnsi="Cambria Math"/>
                <w:color w:val="000000" w:themeColor="text1"/>
              </w:rPr>
              <m:t>dt</m:t>
            </m:r>
            <w:commentRangeEnd w:id="123"/>
            <m:r>
              <m:rPr>
                <m:sty m:val="p"/>
              </m:rPr>
              <w:rPr>
                <w:rStyle w:val="CommentReference"/>
                <w:color w:val="000000" w:themeColor="text1"/>
              </w:rPr>
              <w:commentReference w:id="123"/>
            </m:r>
          </m:den>
        </m:f>
        <m:r>
          <w:rPr>
            <w:rFonts w:ascii="Cambria Math" w:hAnsi="Cambria Math"/>
            <w:color w:val="000000" w:themeColor="text1"/>
          </w:rPr>
          <m:t>=x</m:t>
        </m:r>
        <m:nary>
          <m:naryPr>
            <m:chr m:val="∑"/>
            <m:limLoc m:val="undOvr"/>
            <m:supHide m:val="1"/>
            <m:ctrlPr>
              <w:rPr>
                <w:rFonts w:ascii="Cambria Math" w:hAnsi="Cambria Math"/>
                <w:i/>
                <w:color w:val="000000" w:themeColor="text1"/>
              </w:rPr>
            </m:ctrlPr>
          </m:naryPr>
          <m:sub>
            <m:r>
              <w:rPr>
                <w:rFonts w:ascii="Cambria Math" w:hAnsi="Cambria Math"/>
                <w:color w:val="000000" w:themeColor="text1"/>
              </w:rPr>
              <m:t>i</m:t>
            </m:r>
          </m:sub>
          <m:sup/>
          <m:e>
            <m:sSub>
              <m:sSubPr>
                <m:ctrlPr>
                  <w:rPr>
                    <w:rFonts w:ascii="Cambria Math" w:hAnsi="Cambria Math"/>
                    <w:i/>
                    <w:color w:val="000000" w:themeColor="text1"/>
                  </w:rPr>
                </m:ctrlPr>
              </m:sSubPr>
              <m:e>
                <m:r>
                  <w:rPr>
                    <w:rFonts w:ascii="Cambria Math" w:hAnsi="Cambria Math"/>
                    <w:color w:val="000000" w:themeColor="text1"/>
                  </w:rPr>
                  <m:t>λ</m:t>
                </m:r>
              </m:e>
              <m:sub>
                <m:r>
                  <w:rPr>
                    <w:rFonts w:ascii="Cambria Math" w:hAnsi="Cambria Math"/>
                    <w:color w:val="000000" w:themeColor="text1"/>
                  </w:rPr>
                  <m:t>i</m:t>
                </m:r>
              </m:sub>
            </m:sSub>
            <m:d>
              <m:dPr>
                <m:ctrlPr>
                  <w:rPr>
                    <w:rFonts w:ascii="Cambria Math" w:hAnsi="Cambria Math"/>
                    <w:i/>
                    <w:color w:val="000000" w:themeColor="text1"/>
                  </w:rPr>
                </m:ctrlPr>
              </m:dPr>
              <m:e>
                <m:r>
                  <w:rPr>
                    <w:rFonts w:ascii="Cambria Math" w:hAnsi="Cambria Math"/>
                    <w:color w:val="000000" w:themeColor="text1"/>
                  </w:rPr>
                  <m:t>a,t-</m:t>
                </m:r>
                <m:r>
                  <w:rPr>
                    <w:rFonts w:ascii="Cambria Math" w:hAnsi="Cambria Math"/>
                    <w:color w:val="000000" w:themeColor="text1"/>
                  </w:rPr>
                  <m:t>a</m:t>
                </m:r>
              </m:e>
            </m:d>
            <m:r>
              <w:rPr>
                <w:rFonts w:ascii="Cambria Math" w:hAnsi="Cambria Math"/>
                <w:color w:val="000000" w:themeColor="text1"/>
              </w:rPr>
              <m:t xml:space="preserve"> </m:t>
            </m:r>
          </m:e>
        </m:nary>
        <m:r>
          <w:rPr>
            <w:rFonts w:ascii="Cambria Math" w:hAnsi="Cambria Math"/>
            <w:color w:val="000000" w:themeColor="text1"/>
          </w:rPr>
          <m:t xml:space="preserve">- </m:t>
        </m:r>
        <m:r>
          <w:rPr>
            <w:rFonts w:ascii="Cambria Math" w:eastAsiaTheme="minorEastAsia" w:hAnsi="Cambria Math"/>
            <w:color w:val="000000" w:themeColor="text1"/>
          </w:rPr>
          <m:t xml:space="preserve"> </m:t>
        </m:r>
        <m:nary>
          <m:naryPr>
            <m:chr m:val="∑"/>
            <m:limLoc m:val="undOvr"/>
            <m:supHide m:val="1"/>
            <m:ctrlPr>
              <w:rPr>
                <w:rFonts w:ascii="Cambria Math" w:hAnsi="Cambria Math"/>
                <w:i/>
                <w:color w:val="000000" w:themeColor="text1"/>
              </w:rPr>
            </m:ctrlPr>
          </m:naryPr>
          <m:sub>
            <m:r>
              <w:rPr>
                <w:rFonts w:ascii="Cambria Math" w:hAnsi="Cambria Math"/>
                <w:color w:val="000000" w:themeColor="text1"/>
              </w:rPr>
              <m:t>k≠i</m:t>
            </m:r>
          </m:sub>
          <m:sup/>
          <m:e>
            <m:sSub>
              <m:sSubPr>
                <m:ctrlPr>
                  <w:rPr>
                    <w:rFonts w:ascii="Cambria Math" w:hAnsi="Cambria Math"/>
                    <w:i/>
                    <w:color w:val="000000" w:themeColor="text1"/>
                  </w:rPr>
                </m:ctrlPr>
              </m:sSubPr>
              <m:e>
                <m:r>
                  <w:rPr>
                    <w:rFonts w:ascii="Cambria Math" w:hAnsi="Cambria Math"/>
                    <w:color w:val="000000" w:themeColor="text1"/>
                  </w:rPr>
                  <m:t>λ</m:t>
                </m:r>
              </m:e>
              <m:sub>
                <m:r>
                  <w:rPr>
                    <w:rFonts w:ascii="Cambria Math" w:hAnsi="Cambria Math"/>
                    <w:color w:val="000000" w:themeColor="text1"/>
                  </w:rPr>
                  <m:t>k</m:t>
                </m:r>
              </m:sub>
            </m:sSub>
            <m:r>
              <w:rPr>
                <w:rFonts w:ascii="Cambria Math" w:hAnsi="Cambria Math"/>
                <w:color w:val="000000" w:themeColor="text1"/>
              </w:rPr>
              <m:t>(a,t-</m:t>
            </m:r>
            <m:r>
              <w:rPr>
                <w:rFonts w:ascii="Cambria Math" w:hAnsi="Cambria Math"/>
                <w:color w:val="000000" w:themeColor="text1"/>
              </w:rPr>
              <m:t>a</m:t>
            </m:r>
            <m:r>
              <w:rPr>
                <w:rFonts w:ascii="Cambria Math" w:hAnsi="Cambria Math"/>
                <w:color w:val="000000" w:themeColor="text1"/>
              </w:rPr>
              <m:t>)</m:t>
            </m:r>
          </m:e>
        </m:nary>
        <m:r>
          <w:rPr>
            <w:rFonts w:ascii="Cambria Math" w:eastAsiaTheme="minorEastAsia" w:hAnsi="Cambria Math"/>
            <w:color w:val="000000" w:themeColor="text1"/>
          </w:rPr>
          <m:t>+ σ(1-x-</m:t>
        </m:r>
        <m:nary>
          <m:naryPr>
            <m:chr m:val="∑"/>
            <m:limLoc m:val="undOvr"/>
            <m:supHide m:val="1"/>
            <m:ctrlPr>
              <w:rPr>
                <w:rFonts w:ascii="Cambria Math" w:eastAsiaTheme="minorEastAsia" w:hAnsi="Cambria Math"/>
                <w:i/>
                <w:color w:val="000000" w:themeColor="text1"/>
              </w:rPr>
            </m:ctrlPr>
          </m:naryPr>
          <m:sub>
            <m:r>
              <w:rPr>
                <w:rFonts w:ascii="Cambria Math" w:eastAsiaTheme="minorEastAsia" w:hAnsi="Cambria Math"/>
                <w:color w:val="000000" w:themeColor="text1"/>
              </w:rPr>
              <m:t>i</m:t>
            </m:r>
          </m:sub>
          <m:sup/>
          <m:e>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z</m:t>
                </m:r>
              </m:e>
              <m:sub>
                <m:r>
                  <w:rPr>
                    <w:rFonts w:ascii="Cambria Math" w:eastAsiaTheme="minorEastAsia" w:hAnsi="Cambria Math"/>
                    <w:color w:val="000000" w:themeColor="text1"/>
                  </w:rPr>
                  <m:t>i</m:t>
                </m:r>
              </m:sub>
            </m:sSub>
          </m:e>
        </m:nary>
        <m:r>
          <w:rPr>
            <w:rFonts w:ascii="Cambria Math" w:eastAsiaTheme="minorEastAsia" w:hAnsi="Cambria Math"/>
            <w:color w:val="000000" w:themeColor="text1"/>
          </w:rPr>
          <m:t>)</m:t>
        </m:r>
      </m:oMath>
      <w:r w:rsidR="00057828" w:rsidRPr="00057828">
        <w:rPr>
          <w:rFonts w:eastAsiaTheme="minorEastAsia"/>
          <w:color w:val="000000" w:themeColor="text1"/>
        </w:rPr>
        <w:t xml:space="preserve"> </w:t>
      </w:r>
      <w:r w:rsidR="00057828" w:rsidRPr="00057828">
        <w:rPr>
          <w:rFonts w:eastAsiaTheme="minorEastAsia"/>
          <w:color w:val="000000" w:themeColor="text1"/>
        </w:rPr>
        <w:tab/>
      </w:r>
      <w:r w:rsidR="00057828" w:rsidRPr="00057828">
        <w:rPr>
          <w:rFonts w:eastAsiaTheme="minorEastAsia"/>
          <w:color w:val="000000" w:themeColor="text1"/>
        </w:rPr>
        <w:tab/>
      </w:r>
      <w:r w:rsidR="00057828" w:rsidRPr="00057828">
        <w:rPr>
          <w:rFonts w:eastAsiaTheme="minorEastAsia"/>
          <w:color w:val="000000" w:themeColor="text1"/>
        </w:rPr>
        <w:tab/>
        <w:t>(1</w:t>
      </w:r>
      <w:r w:rsidR="00057828">
        <w:rPr>
          <w:rFonts w:eastAsiaTheme="minorEastAsia"/>
          <w:color w:val="000000" w:themeColor="text1"/>
        </w:rPr>
        <w:t>5</w:t>
      </w:r>
      <w:r w:rsidR="00057828" w:rsidRPr="00057828">
        <w:rPr>
          <w:rFonts w:eastAsiaTheme="minorEastAsia"/>
          <w:color w:val="000000" w:themeColor="text1"/>
        </w:rPr>
        <w:t>)</w:t>
      </w:r>
    </w:p>
    <w:p w14:paraId="7442F346" w14:textId="77777777" w:rsidR="00057828" w:rsidRDefault="00057828" w:rsidP="004521B8">
      <w:pPr>
        <w:rPr>
          <w:rFonts w:eastAsiaTheme="minorEastAsia"/>
          <w:i/>
          <w:color w:val="000000" w:themeColor="text1"/>
        </w:rPr>
      </w:pPr>
    </w:p>
    <w:p w14:paraId="7ECF7302" w14:textId="32243D74" w:rsidR="00057828" w:rsidRPr="005D61FA" w:rsidRDefault="00057828" w:rsidP="00057828">
      <w:pPr>
        <w:rPr>
          <w:rFonts w:eastAsiaTheme="minorEastAsia"/>
          <w:i/>
          <w:color w:val="1F4E79" w:themeColor="accent5" w:themeShade="80"/>
        </w:rPr>
      </w:pPr>
      <w:r w:rsidRPr="005D61FA">
        <w:rPr>
          <w:rFonts w:eastAsiaTheme="minorEastAsia"/>
          <w:i/>
          <w:color w:val="1F4E79" w:themeColor="accent5" w:themeShade="80"/>
        </w:rPr>
        <w:t>Following Cummings et al. 2009</w:t>
      </w:r>
      <w:r w:rsidRPr="005D61FA">
        <w:rPr>
          <w:rFonts w:eastAsiaTheme="minorEastAsia"/>
          <w:color w:val="1F4E79" w:themeColor="accent5" w:themeShade="80"/>
        </w:rPr>
        <w:fldChar w:fldCharType="begin"/>
      </w:r>
      <w:r w:rsidRPr="005D61FA">
        <w:rPr>
          <w:rFonts w:eastAsiaTheme="minorEastAsia"/>
          <w:color w:val="1F4E79" w:themeColor="accent5" w:themeShade="80"/>
        </w:rPr>
        <w:instrText xml:space="preserve"> ADDIN ZOTERO_ITEM CSL_CITATION {"citationID":"KKf0sUdH","properties":{"formattedCitation":"\\super 2\\nosupersub{}","plainCitation":"2","noteIndex":0},"citationItems":[{"id":23523,"uris":["http://zotero.org/users/9739219/items/NV2NQUEY"],"itemData":{"id":23523,"type":"article-journal","abstract":"Background: An increase in the average age of dengue hemorrhagic fever (DHF) cases has been reported in Thailand. The cause of this increase is not known. Possible explanations include a reduction in transmission due to declining mosquito populations, declining contact between human and mosquito, and changes in reporting. We propose that a demographic shift toward lower birth and death rates has reduced dengue transmission and lengthened the interval between large epidemics. Methods and Findings: Using data from each of the 72 provinces of Thailand, we looked for associations between force of infection (a measure of hazard, defined as the rate per capita at which susceptible individuals become infected) and demographic and climactic variables. We estimated the force of infection from the age distribution of cases from 1985 to 2005. We find that the force of infection has declined by 2% each year since a peak in the late 1970s and early 1980s. Contrary to recent findings suggesting that the incidence of DHF has increased in Thailand, we find a small but statistically significant decline in DHF incidence since 1985 in a majority of provinces. The strongest predictor of the change in force of infection and the mean force of infection is the median age of the population. Using mathematical simulations of dengue transmission we show that a reduced birth rate and a shift in the population's age structure can explain the shift in the age distribution of cases, reduction of the force of infection, and increase in the periodicity of multiannual oscillations of DHF incidence in the absence of other changes. Conclusions: Lower birth and death rates decrease the flow of susceptible individuals into the population and increase the longevity of immune individuals. The increase in the proportion of the population that is immune increases the likelihood that an infectious mosquito will feed on an immune individual, reducing the force of infection. Though the force of infection has decreased by half, we find that the critical vaccination fraction has not changed significantly, declining from an average of 85% to 80%. Clinical guidelines should consider the impact of continued increases in the age of dengue cases in Thailand. Countries in the region lagging behind Thailand in the demographic transition may experience the same increase as their population ages. The impact of demographic changes on the force of infection has been hypothesized for other diseases, but, to our knowledge, this is the first observation of this phenomenon.","container-title":"PLoS Medicine","DOI":"10.1371/journal.pmed.1000139","ISSN":"15491277","issue":"9","note":"PMID: 19721696","title":"The impact of the demographic transition on dengue in Thailand: Insights from a statistical analysis and mathematical modeling","volume":"6","author":[{"family":"Cummings","given":"Derek A.T."},{"family":"Lamsirithaworn","given":"Sopon"},{"family":"Lessler","given":"Justin T."},{"family":"McDermott","given":"Aidan"},{"family":"Prasanthong","given":"Rungnapa"},{"family":"Nisalak","given":"Ananda"},{"family":"Jarman","given":"Richard G."},{"family":"Burke","given":"Donald S."},{"family":"Gibbons","given":"Robert V."}],"issued":{"date-parts":[["2009"]]}}}],"schema":"https://github.com/citation-style-language/schema/raw/master/csl-citation.json"} </w:instrText>
      </w:r>
      <w:r w:rsidRPr="005D61FA">
        <w:rPr>
          <w:rFonts w:eastAsiaTheme="minorEastAsia"/>
          <w:color w:val="1F4E79" w:themeColor="accent5" w:themeShade="80"/>
        </w:rPr>
        <w:fldChar w:fldCharType="separate"/>
      </w:r>
      <w:r w:rsidRPr="005D61FA">
        <w:rPr>
          <w:rFonts w:ascii="Calibri" w:cs="Calibri"/>
          <w:color w:val="1F4E79" w:themeColor="accent5" w:themeShade="80"/>
          <w:kern w:val="0"/>
          <w:vertAlign w:val="superscript"/>
        </w:rPr>
        <w:t>2</w:t>
      </w:r>
      <w:r w:rsidRPr="005D61FA">
        <w:rPr>
          <w:rFonts w:eastAsiaTheme="minorEastAsia"/>
          <w:color w:val="1F4E79" w:themeColor="accent5" w:themeShade="80"/>
        </w:rPr>
        <w:fldChar w:fldCharType="end"/>
      </w:r>
      <w:r w:rsidRPr="005D61FA">
        <w:rPr>
          <w:rFonts w:eastAsiaTheme="minorEastAsia"/>
          <w:i/>
          <w:color w:val="1F4E79" w:themeColor="accent5" w:themeShade="80"/>
        </w:rPr>
        <w:t xml:space="preserve">, we can represent </w:t>
      </w:r>
      <m:oMath>
        <m:nary>
          <m:naryPr>
            <m:chr m:val="∑"/>
            <m:limLoc m:val="undOvr"/>
            <m:supHide m:val="1"/>
            <m:ctrlPr>
              <w:rPr>
                <w:rFonts w:ascii="Cambria Math" w:eastAsiaTheme="minorEastAsia" w:hAnsi="Cambria Math"/>
                <w:i/>
                <w:color w:val="1F4E79" w:themeColor="accent5" w:themeShade="80"/>
              </w:rPr>
            </m:ctrlPr>
          </m:naryPr>
          <m:sub>
            <m:r>
              <w:rPr>
                <w:rFonts w:ascii="Cambria Math" w:eastAsiaTheme="minorEastAsia" w:hAnsi="Cambria Math"/>
                <w:color w:val="1F4E79" w:themeColor="accent5" w:themeShade="80"/>
              </w:rPr>
              <m:t>i</m:t>
            </m:r>
          </m:sub>
          <m:sup/>
          <m:e>
            <m:sSub>
              <m:sSubPr>
                <m:ctrlPr>
                  <w:rPr>
                    <w:rFonts w:ascii="Cambria Math" w:eastAsiaTheme="minorEastAsia" w:hAnsi="Cambria Math"/>
                    <w:i/>
                    <w:color w:val="1F4E79" w:themeColor="accent5" w:themeShade="80"/>
                  </w:rPr>
                </m:ctrlPr>
              </m:sSubPr>
              <m:e>
                <m:r>
                  <w:rPr>
                    <w:rFonts w:ascii="Cambria Math" w:eastAsiaTheme="minorEastAsia" w:hAnsi="Cambria Math"/>
                    <w:color w:val="1F4E79" w:themeColor="accent5" w:themeShade="80"/>
                  </w:rPr>
                  <m:t>z</m:t>
                </m:r>
              </m:e>
              <m:sub>
                <m:r>
                  <w:rPr>
                    <w:rFonts w:ascii="Cambria Math" w:eastAsiaTheme="minorEastAsia" w:hAnsi="Cambria Math"/>
                    <w:color w:val="1F4E79" w:themeColor="accent5" w:themeShade="80"/>
                  </w:rPr>
                  <m:t>i</m:t>
                </m:r>
              </m:sub>
            </m:sSub>
          </m:e>
        </m:nary>
        <m:r>
          <w:rPr>
            <w:rFonts w:ascii="Cambria Math" w:eastAsiaTheme="minorEastAsia" w:hAnsi="Cambria Math"/>
            <w:color w:val="1F4E79" w:themeColor="accent5" w:themeShade="80"/>
          </w:rPr>
          <m:t xml:space="preserve"> as </m:t>
        </m:r>
        <m:sSub>
          <m:sSubPr>
            <m:ctrlPr>
              <w:rPr>
                <w:rFonts w:ascii="Cambria Math" w:eastAsiaTheme="minorEastAsia" w:hAnsi="Cambria Math"/>
                <w:i/>
                <w:color w:val="1F4E79" w:themeColor="accent5" w:themeShade="80"/>
              </w:rPr>
            </m:ctrlPr>
          </m:sSubPr>
          <m:e>
            <m:r>
              <w:rPr>
                <w:rFonts w:ascii="Cambria Math" w:eastAsiaTheme="minorEastAsia" w:hAnsi="Cambria Math"/>
                <w:color w:val="1F4E79" w:themeColor="accent5" w:themeShade="80"/>
              </w:rPr>
              <m:t>N</m:t>
            </m:r>
          </m:e>
          <m:sub>
            <m:r>
              <w:rPr>
                <w:rFonts w:ascii="Cambria Math" w:eastAsiaTheme="minorEastAsia" w:hAnsi="Cambria Math"/>
                <w:color w:val="1F4E79" w:themeColor="accent5" w:themeShade="80"/>
              </w:rPr>
              <m:t>i</m:t>
            </m:r>
          </m:sub>
        </m:sSub>
        <m:acc>
          <m:accPr>
            <m:chr m:val="̅"/>
            <m:ctrlPr>
              <w:rPr>
                <w:rFonts w:ascii="Cambria Math" w:eastAsiaTheme="minorEastAsia" w:hAnsi="Cambria Math"/>
                <w:i/>
                <w:color w:val="1F4E79" w:themeColor="accent5" w:themeShade="80"/>
              </w:rPr>
            </m:ctrlPr>
          </m:accPr>
          <m:e>
            <m:r>
              <w:rPr>
                <w:rFonts w:ascii="Cambria Math" w:eastAsiaTheme="minorEastAsia" w:hAnsi="Cambria Math"/>
                <w:color w:val="1F4E79" w:themeColor="accent5" w:themeShade="80"/>
              </w:rPr>
              <m:t>z</m:t>
            </m:r>
          </m:e>
        </m:acc>
      </m:oMath>
      <w:r w:rsidR="005D0792" w:rsidRPr="005D61FA">
        <w:rPr>
          <w:rFonts w:eastAsiaTheme="minorEastAsia"/>
          <w:i/>
          <w:color w:val="1F4E79" w:themeColor="accent5" w:themeShade="80"/>
        </w:rPr>
        <w:t xml:space="preserve">; </w:t>
      </w:r>
      <w:r w:rsidRPr="005D61FA">
        <w:rPr>
          <w:rFonts w:eastAsiaTheme="minorEastAsia"/>
          <w:i/>
          <w:color w:val="1F4E79" w:themeColor="accent5" w:themeShade="80"/>
        </w:rPr>
        <w:t xml:space="preserve"> </w:t>
      </w:r>
      <m:oMath>
        <m:nary>
          <m:naryPr>
            <m:chr m:val="∑"/>
            <m:limLoc m:val="undOvr"/>
            <m:supHide m:val="1"/>
            <m:ctrlPr>
              <w:rPr>
                <w:rFonts w:ascii="Cambria Math" w:hAnsi="Cambria Math"/>
                <w:i/>
                <w:color w:val="1F4E79" w:themeColor="accent5" w:themeShade="80"/>
              </w:rPr>
            </m:ctrlPr>
          </m:naryPr>
          <m:sub>
            <m:r>
              <w:rPr>
                <w:rFonts w:ascii="Cambria Math" w:hAnsi="Cambria Math"/>
                <w:color w:val="1F4E79" w:themeColor="accent5" w:themeShade="80"/>
              </w:rPr>
              <m:t>i</m:t>
            </m:r>
          </m:sub>
          <m:sup/>
          <m:e>
            <m:sSub>
              <m:sSubPr>
                <m:ctrlPr>
                  <w:rPr>
                    <w:rFonts w:ascii="Cambria Math" w:hAnsi="Cambria Math"/>
                    <w:i/>
                    <w:color w:val="1F4E79" w:themeColor="accent5" w:themeShade="80"/>
                  </w:rPr>
                </m:ctrlPr>
              </m:sSubPr>
              <m:e>
                <m:r>
                  <w:rPr>
                    <w:rFonts w:ascii="Cambria Math" w:hAnsi="Cambria Math"/>
                    <w:color w:val="1F4E79" w:themeColor="accent5" w:themeShade="80"/>
                  </w:rPr>
                  <m:t>λ</m:t>
                </m:r>
              </m:e>
              <m:sub>
                <m:r>
                  <w:rPr>
                    <w:rFonts w:ascii="Cambria Math" w:hAnsi="Cambria Math"/>
                    <w:color w:val="1F4E79" w:themeColor="accent5" w:themeShade="80"/>
                  </w:rPr>
                  <m:t>i</m:t>
                </m:r>
              </m:sub>
            </m:sSub>
            <m:d>
              <m:dPr>
                <m:ctrlPr>
                  <w:rPr>
                    <w:rFonts w:ascii="Cambria Math" w:hAnsi="Cambria Math"/>
                    <w:i/>
                    <w:color w:val="1F4E79" w:themeColor="accent5" w:themeShade="80"/>
                  </w:rPr>
                </m:ctrlPr>
              </m:dPr>
              <m:e>
                <m:r>
                  <w:rPr>
                    <w:rFonts w:ascii="Cambria Math" w:hAnsi="Cambria Math"/>
                    <w:color w:val="1F4E79" w:themeColor="accent5" w:themeShade="80"/>
                  </w:rPr>
                  <m:t>a,t-</m:t>
                </m:r>
                <m:r>
                  <w:rPr>
                    <w:rFonts w:ascii="Cambria Math" w:hAnsi="Cambria Math"/>
                    <w:color w:val="1F4E79" w:themeColor="accent5" w:themeShade="80"/>
                  </w:rPr>
                  <m:t>a</m:t>
                </m:r>
              </m:e>
            </m:d>
            <m:r>
              <w:rPr>
                <w:rFonts w:ascii="Cambria Math" w:hAnsi="Cambria Math"/>
                <w:color w:val="1F4E79" w:themeColor="accent5" w:themeShade="80"/>
              </w:rPr>
              <m:t xml:space="preserve"> </m:t>
            </m:r>
          </m:e>
        </m:nary>
      </m:oMath>
      <w:r w:rsidRPr="005D61FA">
        <w:rPr>
          <w:rFonts w:eastAsiaTheme="minorEastAsia"/>
          <w:i/>
          <w:color w:val="1F4E79" w:themeColor="accent5" w:themeShade="80"/>
        </w:rPr>
        <w:t xml:space="preserve">as </w:t>
      </w:r>
      <m:oMath>
        <m:sSub>
          <m:sSubPr>
            <m:ctrlPr>
              <w:rPr>
                <w:rFonts w:ascii="Cambria Math" w:eastAsiaTheme="minorEastAsia" w:hAnsi="Cambria Math"/>
                <w:i/>
                <w:color w:val="1F4E79" w:themeColor="accent5" w:themeShade="80"/>
              </w:rPr>
            </m:ctrlPr>
          </m:sSubPr>
          <m:e>
            <m:r>
              <w:rPr>
                <w:rFonts w:ascii="Cambria Math" w:eastAsiaTheme="minorEastAsia" w:hAnsi="Cambria Math"/>
                <w:color w:val="1F4E79" w:themeColor="accent5" w:themeShade="80"/>
              </w:rPr>
              <m:t>N</m:t>
            </m:r>
          </m:e>
          <m:sub>
            <m:r>
              <w:rPr>
                <w:rFonts w:ascii="Cambria Math" w:eastAsiaTheme="minorEastAsia" w:hAnsi="Cambria Math"/>
                <w:color w:val="1F4E79" w:themeColor="accent5" w:themeShade="80"/>
              </w:rPr>
              <m:t>i</m:t>
            </m:r>
          </m:sub>
        </m:sSub>
        <m:acc>
          <m:accPr>
            <m:chr m:val="̅"/>
            <m:ctrlPr>
              <w:rPr>
                <w:rFonts w:ascii="Cambria Math" w:eastAsiaTheme="minorEastAsia" w:hAnsi="Cambria Math"/>
                <w:i/>
                <w:color w:val="1F4E79" w:themeColor="accent5" w:themeShade="80"/>
              </w:rPr>
            </m:ctrlPr>
          </m:accPr>
          <m:e>
            <m:r>
              <w:rPr>
                <w:rFonts w:ascii="Cambria Math" w:eastAsiaTheme="minorEastAsia" w:hAnsi="Cambria Math"/>
                <w:color w:val="1F4E79" w:themeColor="accent5" w:themeShade="80"/>
              </w:rPr>
              <m:t>λ</m:t>
            </m:r>
          </m:e>
        </m:acc>
        <m:d>
          <m:dPr>
            <m:ctrlPr>
              <w:rPr>
                <w:rFonts w:ascii="Cambria Math" w:hAnsi="Cambria Math"/>
                <w:i/>
                <w:color w:val="1F4E79" w:themeColor="accent5" w:themeShade="80"/>
              </w:rPr>
            </m:ctrlPr>
          </m:dPr>
          <m:e>
            <m:r>
              <w:rPr>
                <w:rFonts w:ascii="Cambria Math" w:hAnsi="Cambria Math"/>
                <w:color w:val="1F4E79" w:themeColor="accent5" w:themeShade="80"/>
              </w:rPr>
              <m:t>a,t-</m:t>
            </m:r>
            <m:r>
              <w:rPr>
                <w:rFonts w:ascii="Cambria Math" w:hAnsi="Cambria Math"/>
                <w:color w:val="1F4E79" w:themeColor="accent5" w:themeShade="80"/>
              </w:rPr>
              <m:t>a</m:t>
            </m:r>
          </m:e>
        </m:d>
      </m:oMath>
      <w:r w:rsidR="005D0792" w:rsidRPr="005D61FA">
        <w:rPr>
          <w:rFonts w:eastAsiaTheme="minorEastAsia"/>
          <w:i/>
          <w:color w:val="1F4E79" w:themeColor="accent5" w:themeShade="80"/>
        </w:rPr>
        <w:t>;</w:t>
      </w:r>
      <w:r w:rsidRPr="005D61FA">
        <w:rPr>
          <w:rFonts w:eastAsiaTheme="minorEastAsia"/>
          <w:i/>
          <w:color w:val="1F4E79" w:themeColor="accent5" w:themeShade="80"/>
        </w:rPr>
        <w:t xml:space="preserve"> and </w:t>
      </w:r>
      <m:oMath>
        <m:nary>
          <m:naryPr>
            <m:chr m:val="∑"/>
            <m:limLoc m:val="undOvr"/>
            <m:supHide m:val="1"/>
            <m:ctrlPr>
              <w:rPr>
                <w:rFonts w:ascii="Cambria Math" w:hAnsi="Cambria Math"/>
                <w:i/>
                <w:color w:val="1F4E79" w:themeColor="accent5" w:themeShade="80"/>
              </w:rPr>
            </m:ctrlPr>
          </m:naryPr>
          <m:sub>
            <m:r>
              <w:rPr>
                <w:rFonts w:ascii="Cambria Math" w:hAnsi="Cambria Math"/>
                <w:color w:val="1F4E79" w:themeColor="accent5" w:themeShade="80"/>
              </w:rPr>
              <m:t>k≠i</m:t>
            </m:r>
          </m:sub>
          <m:sup/>
          <m:e>
            <m:sSub>
              <m:sSubPr>
                <m:ctrlPr>
                  <w:rPr>
                    <w:rFonts w:ascii="Cambria Math" w:hAnsi="Cambria Math"/>
                    <w:i/>
                    <w:color w:val="1F4E79" w:themeColor="accent5" w:themeShade="80"/>
                  </w:rPr>
                </m:ctrlPr>
              </m:sSubPr>
              <m:e>
                <m:r>
                  <w:rPr>
                    <w:rFonts w:ascii="Cambria Math" w:hAnsi="Cambria Math"/>
                    <w:color w:val="1F4E79" w:themeColor="accent5" w:themeShade="80"/>
                  </w:rPr>
                  <m:t>λ</m:t>
                </m:r>
              </m:e>
              <m:sub>
                <m:r>
                  <w:rPr>
                    <w:rFonts w:ascii="Cambria Math" w:hAnsi="Cambria Math"/>
                    <w:color w:val="1F4E79" w:themeColor="accent5" w:themeShade="80"/>
                  </w:rPr>
                  <m:t>k</m:t>
                </m:r>
              </m:sub>
            </m:sSub>
            <m:r>
              <w:rPr>
                <w:rFonts w:ascii="Cambria Math" w:hAnsi="Cambria Math"/>
                <w:color w:val="1F4E79" w:themeColor="accent5" w:themeShade="80"/>
              </w:rPr>
              <m:t>(a,t-</m:t>
            </m:r>
            <m:r>
              <w:rPr>
                <w:rFonts w:ascii="Cambria Math" w:hAnsi="Cambria Math"/>
                <w:color w:val="1F4E79" w:themeColor="accent5" w:themeShade="80"/>
              </w:rPr>
              <m:t>a</m:t>
            </m:r>
            <m:r>
              <w:rPr>
                <w:rFonts w:ascii="Cambria Math" w:hAnsi="Cambria Math"/>
                <w:color w:val="1F4E79" w:themeColor="accent5" w:themeShade="80"/>
              </w:rPr>
              <m:t>)</m:t>
            </m:r>
          </m:e>
        </m:nary>
      </m:oMath>
      <w:r w:rsidRPr="005D61FA">
        <w:rPr>
          <w:rFonts w:eastAsiaTheme="minorEastAsia"/>
          <w:i/>
          <w:color w:val="1F4E79" w:themeColor="accent5" w:themeShade="80"/>
        </w:rPr>
        <w:t xml:space="preserve"> as </w:t>
      </w:r>
      <m:oMath>
        <m:sSub>
          <m:sSubPr>
            <m:ctrlPr>
              <w:rPr>
                <w:rFonts w:ascii="Cambria Math" w:eastAsiaTheme="minorEastAsia" w:hAnsi="Cambria Math"/>
                <w:i/>
                <w:color w:val="1F4E79" w:themeColor="accent5" w:themeShade="80"/>
              </w:rPr>
            </m:ctrlPr>
          </m:sSubPr>
          <m:e>
            <m:r>
              <w:rPr>
                <w:rFonts w:ascii="Cambria Math" w:eastAsiaTheme="minorEastAsia" w:hAnsi="Cambria Math"/>
                <w:color w:val="1F4E79" w:themeColor="accent5" w:themeShade="80"/>
              </w:rPr>
              <m:t>(N</m:t>
            </m:r>
          </m:e>
          <m:sub>
            <m:r>
              <w:rPr>
                <w:rFonts w:ascii="Cambria Math" w:eastAsiaTheme="minorEastAsia" w:hAnsi="Cambria Math"/>
                <w:color w:val="1F4E79" w:themeColor="accent5" w:themeShade="80"/>
              </w:rPr>
              <m:t>i</m:t>
            </m:r>
          </m:sub>
        </m:sSub>
        <m:r>
          <w:rPr>
            <w:rFonts w:ascii="Cambria Math" w:eastAsiaTheme="minorEastAsia" w:hAnsi="Cambria Math"/>
            <w:color w:val="1F4E79" w:themeColor="accent5" w:themeShade="80"/>
          </w:rPr>
          <m:t>-1)</m:t>
        </m:r>
        <m:acc>
          <m:accPr>
            <m:chr m:val="̅"/>
            <m:ctrlPr>
              <w:rPr>
                <w:rFonts w:ascii="Cambria Math" w:eastAsiaTheme="minorEastAsia" w:hAnsi="Cambria Math"/>
                <w:i/>
                <w:color w:val="1F4E79" w:themeColor="accent5" w:themeShade="80"/>
              </w:rPr>
            </m:ctrlPr>
          </m:accPr>
          <m:e>
            <m:r>
              <w:rPr>
                <w:rFonts w:ascii="Cambria Math" w:eastAsiaTheme="minorEastAsia" w:hAnsi="Cambria Math"/>
                <w:color w:val="1F4E79" w:themeColor="accent5" w:themeShade="80"/>
              </w:rPr>
              <m:t>λ</m:t>
            </m:r>
          </m:e>
        </m:acc>
        <m:d>
          <m:dPr>
            <m:ctrlPr>
              <w:rPr>
                <w:rFonts w:ascii="Cambria Math" w:hAnsi="Cambria Math"/>
                <w:i/>
                <w:color w:val="1F4E79" w:themeColor="accent5" w:themeShade="80"/>
              </w:rPr>
            </m:ctrlPr>
          </m:dPr>
          <m:e>
            <m:r>
              <w:rPr>
                <w:rFonts w:ascii="Cambria Math" w:hAnsi="Cambria Math"/>
                <w:color w:val="1F4E79" w:themeColor="accent5" w:themeShade="80"/>
              </w:rPr>
              <m:t>a,t-</m:t>
            </m:r>
            <m:r>
              <w:rPr>
                <w:rFonts w:ascii="Cambria Math" w:hAnsi="Cambria Math"/>
                <w:color w:val="1F4E79" w:themeColor="accent5" w:themeShade="80"/>
              </w:rPr>
              <m:t>a</m:t>
            </m:r>
          </m:e>
        </m:d>
      </m:oMath>
      <w:r w:rsidRPr="005D61FA">
        <w:rPr>
          <w:rFonts w:eastAsiaTheme="minorEastAsia"/>
          <w:i/>
          <w:color w:val="1F4E79" w:themeColor="accent5" w:themeShade="80"/>
        </w:rPr>
        <w:t xml:space="preserve">  in the case of serotype-agnostic </w:t>
      </w:r>
      <w:commentRangeStart w:id="124"/>
      <w:r w:rsidRPr="005D61FA">
        <w:rPr>
          <w:rFonts w:eastAsiaTheme="minorEastAsia"/>
          <w:i/>
          <w:color w:val="1F4E79" w:themeColor="accent5" w:themeShade="80"/>
        </w:rPr>
        <w:t>data</w:t>
      </w:r>
      <w:commentRangeEnd w:id="124"/>
      <w:r w:rsidR="00AA57D1">
        <w:rPr>
          <w:rStyle w:val="CommentReference"/>
        </w:rPr>
        <w:commentReference w:id="124"/>
      </w:r>
      <w:r w:rsidRPr="005D61FA">
        <w:rPr>
          <w:rFonts w:eastAsiaTheme="minorEastAsia"/>
          <w:i/>
          <w:color w:val="1F4E79" w:themeColor="accent5" w:themeShade="80"/>
        </w:rPr>
        <w:t>:</w:t>
      </w:r>
    </w:p>
    <w:p w14:paraId="541683E9" w14:textId="77777777" w:rsidR="00057828" w:rsidRPr="00057828" w:rsidRDefault="00057828" w:rsidP="004521B8">
      <w:pPr>
        <w:rPr>
          <w:rFonts w:eastAsiaTheme="minorEastAsia"/>
          <w:i/>
          <w:color w:val="000000" w:themeColor="text1"/>
        </w:rPr>
      </w:pPr>
    </w:p>
    <w:p w14:paraId="5926322C" w14:textId="351A3B60" w:rsidR="00AD1053" w:rsidRPr="005D0792" w:rsidRDefault="00000000" w:rsidP="004521B8">
      <w:pPr>
        <w:rPr>
          <w:rFonts w:eastAsiaTheme="minorEastAsia"/>
          <w:color w:val="000000" w:themeColor="text1"/>
        </w:rPr>
      </w:pPr>
      <m:oMath>
        <m:f>
          <m:fPr>
            <m:ctrlPr>
              <w:rPr>
                <w:rFonts w:ascii="Cambria Math" w:hAnsi="Cambria Math"/>
                <w:i/>
                <w:color w:val="000000" w:themeColor="text1"/>
              </w:rPr>
            </m:ctrlPr>
          </m:fPr>
          <m:num>
            <m:r>
              <w:rPr>
                <w:rFonts w:ascii="Cambria Math" w:hAnsi="Cambria Math"/>
                <w:color w:val="000000" w:themeColor="text1"/>
              </w:rPr>
              <m:t>d</m:t>
            </m:r>
            <m:sSub>
              <m:sSubPr>
                <m:ctrlPr>
                  <w:rPr>
                    <w:rFonts w:ascii="Cambria Math" w:hAnsi="Cambria Math"/>
                    <w:i/>
                    <w:color w:val="000000" w:themeColor="text1"/>
                  </w:rPr>
                </m:ctrlPr>
              </m:sSubPr>
              <m:e>
                <m:r>
                  <w:rPr>
                    <w:rFonts w:ascii="Cambria Math" w:hAnsi="Cambria Math"/>
                    <w:color w:val="000000" w:themeColor="text1"/>
                  </w:rPr>
                  <m:t>z</m:t>
                </m:r>
              </m:e>
              <m:sub>
                <m:r>
                  <w:rPr>
                    <w:rFonts w:ascii="Cambria Math" w:hAnsi="Cambria Math"/>
                    <w:color w:val="000000" w:themeColor="text1"/>
                  </w:rPr>
                  <m:t>i</m:t>
                </m:r>
              </m:sub>
            </m:sSub>
          </m:num>
          <m:den>
            <w:commentRangeStart w:id="125"/>
            <w:commentRangeStart w:id="126"/>
            <m:r>
              <w:rPr>
                <w:rFonts w:ascii="Cambria Math" w:hAnsi="Cambria Math"/>
                <w:color w:val="000000" w:themeColor="text1"/>
              </w:rPr>
              <m:t>dt</m:t>
            </m:r>
            <w:commentRangeEnd w:id="125"/>
            <m:r>
              <m:rPr>
                <m:sty m:val="p"/>
              </m:rPr>
              <w:rPr>
                <w:rStyle w:val="CommentReference"/>
                <w:color w:val="000000" w:themeColor="text1"/>
              </w:rPr>
              <w:commentReference w:id="125"/>
            </m:r>
            <w:commentRangeEnd w:id="126"/>
            <m:r>
              <m:rPr>
                <m:sty m:val="p"/>
              </m:rPr>
              <w:rPr>
                <w:rStyle w:val="CommentReference"/>
              </w:rPr>
              <w:commentReference w:id="126"/>
            </m:r>
          </m:den>
        </m:f>
        <m:r>
          <w:rPr>
            <w:rFonts w:ascii="Cambria Math" w:hAnsi="Cambria Math"/>
            <w:color w:val="000000" w:themeColor="text1"/>
          </w:rPr>
          <m:t>=x</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N</m:t>
            </m:r>
          </m:e>
          <m:sub>
            <m:r>
              <w:rPr>
                <w:rFonts w:ascii="Cambria Math" w:eastAsiaTheme="minorEastAsia" w:hAnsi="Cambria Math"/>
                <w:color w:val="000000" w:themeColor="text1"/>
              </w:rPr>
              <m:t>i</m:t>
            </m:r>
          </m:sub>
        </m:sSub>
        <m:acc>
          <m:accPr>
            <m:chr m:val="̅"/>
            <m:ctrlPr>
              <w:rPr>
                <w:rFonts w:ascii="Cambria Math" w:eastAsiaTheme="minorEastAsia" w:hAnsi="Cambria Math"/>
                <w:i/>
                <w:color w:val="000000" w:themeColor="text1"/>
              </w:rPr>
            </m:ctrlPr>
          </m:accPr>
          <m:e>
            <m:r>
              <w:rPr>
                <w:rFonts w:ascii="Cambria Math" w:eastAsiaTheme="minorEastAsia" w:hAnsi="Cambria Math"/>
                <w:color w:val="000000" w:themeColor="text1"/>
              </w:rPr>
              <m:t>λ</m:t>
            </m:r>
          </m:e>
        </m:acc>
        <m:d>
          <m:dPr>
            <m:ctrlPr>
              <w:rPr>
                <w:rFonts w:ascii="Cambria Math" w:hAnsi="Cambria Math"/>
                <w:i/>
                <w:color w:val="000000" w:themeColor="text1"/>
              </w:rPr>
            </m:ctrlPr>
          </m:dPr>
          <m:e>
            <m:r>
              <w:rPr>
                <w:rFonts w:ascii="Cambria Math" w:hAnsi="Cambria Math"/>
                <w:color w:val="000000" w:themeColor="text1"/>
              </w:rPr>
              <m:t>a-τ,t-τ</m:t>
            </m:r>
          </m:e>
        </m:d>
        <m:r>
          <w:rPr>
            <w:rFonts w:ascii="Cambria Math" w:hAnsi="Cambria Math"/>
            <w:color w:val="000000" w:themeColor="text1"/>
          </w:rPr>
          <m:t xml:space="preserve">- </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(N</m:t>
            </m:r>
          </m:e>
          <m:sub>
            <m:r>
              <w:rPr>
                <w:rFonts w:ascii="Cambria Math" w:eastAsiaTheme="minorEastAsia" w:hAnsi="Cambria Math"/>
                <w:color w:val="000000" w:themeColor="text1"/>
              </w:rPr>
              <m:t>i</m:t>
            </m:r>
          </m:sub>
        </m:sSub>
        <m:r>
          <w:rPr>
            <w:rFonts w:ascii="Cambria Math" w:eastAsiaTheme="minorEastAsia" w:hAnsi="Cambria Math"/>
            <w:color w:val="000000" w:themeColor="text1"/>
          </w:rPr>
          <m:t>-1)</m:t>
        </m:r>
        <m:acc>
          <m:accPr>
            <m:chr m:val="̅"/>
            <m:ctrlPr>
              <w:rPr>
                <w:rFonts w:ascii="Cambria Math" w:eastAsiaTheme="minorEastAsia" w:hAnsi="Cambria Math"/>
                <w:i/>
                <w:color w:val="000000" w:themeColor="text1"/>
              </w:rPr>
            </m:ctrlPr>
          </m:accPr>
          <m:e>
            <m:r>
              <w:rPr>
                <w:rFonts w:ascii="Cambria Math" w:eastAsiaTheme="minorEastAsia" w:hAnsi="Cambria Math"/>
                <w:color w:val="000000" w:themeColor="text1"/>
              </w:rPr>
              <m:t>λ</m:t>
            </m:r>
          </m:e>
        </m:acc>
        <m:d>
          <m:dPr>
            <m:ctrlPr>
              <w:rPr>
                <w:rFonts w:ascii="Cambria Math" w:hAnsi="Cambria Math"/>
                <w:i/>
                <w:color w:val="000000" w:themeColor="text1"/>
              </w:rPr>
            </m:ctrlPr>
          </m:dPr>
          <m:e>
            <m:r>
              <w:rPr>
                <w:rFonts w:ascii="Cambria Math" w:hAnsi="Cambria Math"/>
                <w:color w:val="000000" w:themeColor="text1"/>
              </w:rPr>
              <m:t>a-τ,t-τ</m:t>
            </m:r>
          </m:e>
        </m:d>
        <m:r>
          <w:rPr>
            <w:rFonts w:ascii="Cambria Math" w:eastAsiaTheme="minorEastAsia" w:hAnsi="Cambria Math"/>
            <w:color w:val="000000" w:themeColor="text1"/>
          </w:rPr>
          <m:t>+ σ(1-x-</m:t>
        </m:r>
        <m:sSub>
          <m:sSubPr>
            <m:ctrlPr>
              <w:rPr>
                <w:rFonts w:ascii="Cambria Math" w:eastAsiaTheme="minorEastAsia" w:hAnsi="Cambria Math"/>
                <w:i/>
                <w:color w:val="000000" w:themeColor="text1"/>
              </w:rPr>
            </m:ctrlPr>
          </m:sSubPr>
          <m:e>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N</m:t>
                </m:r>
              </m:e>
              <m:sub>
                <m:r>
                  <w:rPr>
                    <w:rFonts w:ascii="Cambria Math" w:eastAsiaTheme="minorEastAsia" w:hAnsi="Cambria Math"/>
                    <w:color w:val="000000" w:themeColor="text1"/>
                  </w:rPr>
                  <m:t>i</m:t>
                </m:r>
              </m:sub>
            </m:sSub>
            <m:r>
              <w:rPr>
                <w:rFonts w:ascii="Cambria Math" w:eastAsiaTheme="minorEastAsia" w:hAnsi="Cambria Math"/>
                <w:color w:val="000000" w:themeColor="text1"/>
              </w:rPr>
              <m:t>z</m:t>
            </m:r>
          </m:e>
          <m:sub>
            <m:r>
              <w:rPr>
                <w:rFonts w:ascii="Cambria Math" w:eastAsiaTheme="minorEastAsia" w:hAnsi="Cambria Math"/>
                <w:color w:val="000000" w:themeColor="text1"/>
              </w:rPr>
              <m:t>i</m:t>
            </m:r>
          </m:sub>
        </m:sSub>
        <m:r>
          <w:rPr>
            <w:rFonts w:ascii="Cambria Math" w:eastAsiaTheme="minorEastAsia" w:hAnsi="Cambria Math"/>
            <w:color w:val="000000" w:themeColor="text1"/>
          </w:rPr>
          <m:t>)</m:t>
        </m:r>
      </m:oMath>
      <w:r w:rsidR="00375BE1" w:rsidRPr="005D0792">
        <w:rPr>
          <w:rFonts w:eastAsiaTheme="minorEastAsia"/>
          <w:color w:val="000000" w:themeColor="text1"/>
        </w:rPr>
        <w:t xml:space="preserve"> </w:t>
      </w:r>
      <w:r w:rsidR="00375BE1" w:rsidRPr="005D0792">
        <w:rPr>
          <w:rFonts w:eastAsiaTheme="minorEastAsia"/>
          <w:color w:val="000000" w:themeColor="text1"/>
        </w:rPr>
        <w:tab/>
      </w:r>
      <w:r w:rsidR="00375BE1" w:rsidRPr="005D0792">
        <w:rPr>
          <w:rFonts w:eastAsiaTheme="minorEastAsia"/>
          <w:color w:val="000000" w:themeColor="text1"/>
        </w:rPr>
        <w:tab/>
      </w:r>
      <w:r w:rsidR="00375BE1" w:rsidRPr="005D0792">
        <w:rPr>
          <w:rFonts w:eastAsiaTheme="minorEastAsia"/>
          <w:color w:val="000000" w:themeColor="text1"/>
        </w:rPr>
        <w:tab/>
        <w:t>(1</w:t>
      </w:r>
      <w:r w:rsidR="005D0792" w:rsidRPr="005D0792">
        <w:rPr>
          <w:rFonts w:eastAsiaTheme="minorEastAsia"/>
          <w:color w:val="000000" w:themeColor="text1"/>
        </w:rPr>
        <w:t>6</w:t>
      </w:r>
      <w:r w:rsidR="00375BE1" w:rsidRPr="005D0792">
        <w:rPr>
          <w:rFonts w:eastAsiaTheme="minorEastAsia"/>
          <w:color w:val="000000" w:themeColor="text1"/>
        </w:rPr>
        <w:t>)</w:t>
      </w:r>
    </w:p>
    <w:p w14:paraId="3DD697FD" w14:textId="25FE91BE" w:rsidR="00375BE1" w:rsidRDefault="00000000" w:rsidP="004521B8">
      <w:pPr>
        <w:rPr>
          <w:rFonts w:eastAsiaTheme="minorEastAsia"/>
        </w:rPr>
      </w:pP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z</m:t>
                </m:r>
              </m:e>
              <m:sub>
                <m:r>
                  <w:rPr>
                    <w:rFonts w:ascii="Cambria Math" w:hAnsi="Cambria Math"/>
                  </w:rPr>
                  <m:t>i</m:t>
                </m:r>
              </m:sub>
            </m:sSub>
          </m:num>
          <m:den>
            <m:r>
              <w:rPr>
                <w:rFonts w:ascii="Cambria Math" w:hAnsi="Cambria Math"/>
              </w:rPr>
              <m:t>dt</m:t>
            </m:r>
          </m:den>
        </m:f>
        <m:r>
          <w:rPr>
            <w:rFonts w:ascii="Cambria Math" w:hAnsi="Cambria Math"/>
          </w:rPr>
          <m:t>=</m:t>
        </m:r>
        <m:r>
          <w:rPr>
            <w:rFonts w:ascii="Cambria Math" w:hAnsi="Cambria Math"/>
            <w:color w:val="000000" w:themeColor="text1"/>
          </w:rPr>
          <m:t>x</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N</m:t>
            </m:r>
          </m:e>
          <m:sub>
            <m:r>
              <w:rPr>
                <w:rFonts w:ascii="Cambria Math" w:eastAsiaTheme="minorEastAsia" w:hAnsi="Cambria Math"/>
                <w:color w:val="000000" w:themeColor="text1"/>
              </w:rPr>
              <m:t>i</m:t>
            </m:r>
          </m:sub>
        </m:sSub>
        <m:acc>
          <m:accPr>
            <m:chr m:val="̅"/>
            <m:ctrlPr>
              <w:rPr>
                <w:rFonts w:ascii="Cambria Math" w:eastAsiaTheme="minorEastAsia" w:hAnsi="Cambria Math"/>
                <w:i/>
                <w:color w:val="000000" w:themeColor="text1"/>
              </w:rPr>
            </m:ctrlPr>
          </m:accPr>
          <m:e>
            <m:r>
              <w:rPr>
                <w:rFonts w:ascii="Cambria Math" w:eastAsiaTheme="minorEastAsia" w:hAnsi="Cambria Math"/>
                <w:color w:val="000000" w:themeColor="text1"/>
              </w:rPr>
              <m:t>λ</m:t>
            </m:r>
          </m:e>
        </m:acc>
        <m:d>
          <m:dPr>
            <m:ctrlPr>
              <w:rPr>
                <w:rFonts w:ascii="Cambria Math" w:hAnsi="Cambria Math"/>
                <w:i/>
                <w:color w:val="000000" w:themeColor="text1"/>
              </w:rPr>
            </m:ctrlPr>
          </m:dPr>
          <m:e>
            <m:r>
              <w:rPr>
                <w:rFonts w:ascii="Cambria Math" w:hAnsi="Cambria Math"/>
                <w:color w:val="000000" w:themeColor="text1"/>
              </w:rPr>
              <m:t>a-τ,t-τ</m:t>
            </m:r>
          </m:e>
        </m:d>
        <m:r>
          <w:rPr>
            <w:rFonts w:ascii="Cambria Math" w:hAnsi="Cambria Math"/>
            <w:color w:val="000000" w:themeColor="text1"/>
          </w:rPr>
          <m:t xml:space="preserve">- </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(N</m:t>
            </m:r>
          </m:e>
          <m:sub>
            <m:r>
              <w:rPr>
                <w:rFonts w:ascii="Cambria Math" w:eastAsiaTheme="minorEastAsia" w:hAnsi="Cambria Math"/>
                <w:color w:val="000000" w:themeColor="text1"/>
              </w:rPr>
              <m:t>i</m:t>
            </m:r>
          </m:sub>
        </m:sSub>
        <m:r>
          <w:rPr>
            <w:rFonts w:ascii="Cambria Math" w:eastAsiaTheme="minorEastAsia" w:hAnsi="Cambria Math"/>
            <w:color w:val="000000" w:themeColor="text1"/>
          </w:rPr>
          <m:t>-1)</m:t>
        </m:r>
        <m:acc>
          <m:accPr>
            <m:chr m:val="̅"/>
            <m:ctrlPr>
              <w:rPr>
                <w:rFonts w:ascii="Cambria Math" w:eastAsiaTheme="minorEastAsia" w:hAnsi="Cambria Math"/>
                <w:i/>
                <w:color w:val="000000" w:themeColor="text1"/>
              </w:rPr>
            </m:ctrlPr>
          </m:accPr>
          <m:e>
            <m:r>
              <w:rPr>
                <w:rFonts w:ascii="Cambria Math" w:eastAsiaTheme="minorEastAsia" w:hAnsi="Cambria Math"/>
                <w:color w:val="000000" w:themeColor="text1"/>
              </w:rPr>
              <m:t>λ</m:t>
            </m:r>
          </m:e>
        </m:acc>
        <m:d>
          <m:dPr>
            <m:ctrlPr>
              <w:rPr>
                <w:rFonts w:ascii="Cambria Math" w:hAnsi="Cambria Math"/>
                <w:i/>
                <w:color w:val="000000" w:themeColor="text1"/>
              </w:rPr>
            </m:ctrlPr>
          </m:dPr>
          <m:e>
            <m:r>
              <w:rPr>
                <w:rFonts w:ascii="Cambria Math" w:hAnsi="Cambria Math"/>
                <w:color w:val="000000" w:themeColor="text1"/>
              </w:rPr>
              <m:t>a-τ,t-τ</m:t>
            </m:r>
          </m:e>
        </m:d>
        <m:r>
          <w:rPr>
            <w:rFonts w:ascii="Cambria Math" w:hAnsi="Cambria Math"/>
            <w:color w:val="000000" w:themeColor="text1"/>
          </w:rPr>
          <m:t xml:space="preserve"> </m:t>
        </m:r>
        <m:r>
          <w:rPr>
            <w:rFonts w:ascii="Cambria Math" w:eastAsiaTheme="minorEastAsia" w:hAnsi="Cambria Math"/>
          </w:rPr>
          <m:t>+ σ- σx-σ</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oMath>
      <w:r w:rsidR="00375BE1">
        <w:rPr>
          <w:rFonts w:eastAsiaTheme="minorEastAsia"/>
        </w:rPr>
        <w:t xml:space="preserve"> </w:t>
      </w:r>
      <w:r w:rsidR="00375BE1">
        <w:rPr>
          <w:rFonts w:eastAsiaTheme="minorEastAsia"/>
        </w:rPr>
        <w:tab/>
      </w:r>
      <w:r w:rsidR="005D0792">
        <w:rPr>
          <w:rFonts w:eastAsiaTheme="minorEastAsia"/>
        </w:rPr>
        <w:t xml:space="preserve"> </w:t>
      </w:r>
      <w:r w:rsidR="009E5621">
        <w:rPr>
          <w:rFonts w:eastAsiaTheme="minorEastAsia"/>
        </w:rPr>
        <w:tab/>
      </w:r>
      <w:r w:rsidR="009E5621">
        <w:rPr>
          <w:rFonts w:eastAsiaTheme="minorEastAsia"/>
        </w:rPr>
        <w:tab/>
      </w:r>
      <w:r w:rsidR="00375BE1">
        <w:rPr>
          <w:rFonts w:eastAsiaTheme="minorEastAsia"/>
        </w:rPr>
        <w:t>(1</w:t>
      </w:r>
      <w:r w:rsidR="005D0792">
        <w:rPr>
          <w:rFonts w:eastAsiaTheme="minorEastAsia"/>
        </w:rPr>
        <w:t>7</w:t>
      </w:r>
      <w:r w:rsidR="00375BE1">
        <w:rPr>
          <w:rFonts w:eastAsiaTheme="minorEastAsia"/>
        </w:rPr>
        <w:t>)</w:t>
      </w:r>
    </w:p>
    <w:p w14:paraId="7C0A38FB" w14:textId="77777777" w:rsidR="00375BE1" w:rsidRDefault="00375BE1" w:rsidP="004521B8">
      <w:pPr>
        <w:rPr>
          <w:rFonts w:eastAsiaTheme="minorEastAsia"/>
        </w:rPr>
      </w:pPr>
    </w:p>
    <w:p w14:paraId="0AEB389E" w14:textId="5366A064" w:rsidR="003C6A25" w:rsidRPr="005D61FA" w:rsidRDefault="003C6A25" w:rsidP="004521B8">
      <w:pPr>
        <w:rPr>
          <w:rFonts w:eastAsiaTheme="minorEastAsia"/>
          <w:i/>
          <w:iCs/>
          <w:color w:val="1F4E79" w:themeColor="accent5" w:themeShade="80"/>
        </w:rPr>
      </w:pPr>
      <w:r w:rsidRPr="005D61FA">
        <w:rPr>
          <w:rFonts w:eastAsiaTheme="minorEastAsia"/>
          <w:i/>
          <w:iCs/>
          <w:color w:val="1F4E79" w:themeColor="accent5" w:themeShade="80"/>
        </w:rPr>
        <w:t>Then, rearrange to set up expression in form for application of the integrating factor technique:</w:t>
      </w:r>
    </w:p>
    <w:p w14:paraId="0A133359" w14:textId="3229E1E4" w:rsidR="00375BE1" w:rsidRDefault="00000000" w:rsidP="00375BE1">
      <w:pPr>
        <w:rPr>
          <w:rFonts w:eastAsiaTheme="minorEastAsia"/>
        </w:rPr>
      </w:pP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z</m:t>
                </m:r>
              </m:e>
              <m:sub>
                <m:r>
                  <w:rPr>
                    <w:rFonts w:ascii="Cambria Math" w:hAnsi="Cambria Math"/>
                  </w:rPr>
                  <m:t>i</m:t>
                </m:r>
              </m:sub>
            </m:sSub>
          </m:num>
          <m:den>
            <m:r>
              <w:rPr>
                <w:rFonts w:ascii="Cambria Math" w:hAnsi="Cambria Math"/>
              </w:rPr>
              <m:t>dt</m:t>
            </m:r>
          </m:den>
        </m:f>
        <m:r>
          <w:rPr>
            <w:rFonts w:ascii="Cambria Math" w:hAnsi="Cambria Math"/>
          </w:rPr>
          <m:t xml:space="preserve"> + </m:t>
        </m:r>
        <m:r>
          <w:rPr>
            <w:rFonts w:ascii="Cambria Math" w:eastAsiaTheme="minorEastAsia" w:hAnsi="Cambria Math"/>
          </w:rPr>
          <m:t>σ</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m:rPr>
            <m:sty m:val="p"/>
          </m:rPr>
          <w:rPr>
            <w:rFonts w:ascii="Cambria Math" w:eastAsiaTheme="minorEastAsia" w:hAnsi="Cambria Math"/>
          </w:rPr>
          <m:t xml:space="preserve">  </m:t>
        </m:r>
        <m:r>
          <w:rPr>
            <w:rFonts w:ascii="Cambria Math" w:hAnsi="Cambria Math"/>
          </w:rPr>
          <m:t>=</m:t>
        </m:r>
        <m:d>
          <m:dPr>
            <m:begChr m:val="["/>
            <m:endChr m:val="]"/>
            <m:ctrlPr>
              <w:rPr>
                <w:rFonts w:ascii="Cambria Math" w:hAnsi="Cambria Math"/>
                <w:i/>
              </w:rPr>
            </m:ctrlPr>
          </m:dPr>
          <m:e>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N</m:t>
                </m:r>
              </m:e>
              <m:sub>
                <m:r>
                  <w:rPr>
                    <w:rFonts w:ascii="Cambria Math" w:eastAsiaTheme="minorEastAsia" w:hAnsi="Cambria Math"/>
                    <w:color w:val="000000" w:themeColor="text1"/>
                  </w:rPr>
                  <m:t>i</m:t>
                </m:r>
              </m:sub>
            </m:sSub>
            <m:acc>
              <m:accPr>
                <m:chr m:val="̅"/>
                <m:ctrlPr>
                  <w:rPr>
                    <w:rFonts w:ascii="Cambria Math" w:eastAsiaTheme="minorEastAsia" w:hAnsi="Cambria Math"/>
                    <w:i/>
                    <w:color w:val="000000" w:themeColor="text1"/>
                  </w:rPr>
                </m:ctrlPr>
              </m:accPr>
              <m:e>
                <m:r>
                  <w:rPr>
                    <w:rFonts w:ascii="Cambria Math" w:eastAsiaTheme="minorEastAsia" w:hAnsi="Cambria Math"/>
                    <w:color w:val="000000" w:themeColor="text1"/>
                  </w:rPr>
                  <m:t>λ</m:t>
                </m:r>
              </m:e>
            </m:acc>
            <m:d>
              <m:dPr>
                <m:ctrlPr>
                  <w:rPr>
                    <w:rFonts w:ascii="Cambria Math" w:hAnsi="Cambria Math"/>
                    <w:i/>
                    <w:color w:val="000000" w:themeColor="text1"/>
                  </w:rPr>
                </m:ctrlPr>
              </m:dPr>
              <m:e>
                <m:r>
                  <w:rPr>
                    <w:rFonts w:ascii="Cambria Math" w:hAnsi="Cambria Math"/>
                    <w:color w:val="000000" w:themeColor="text1"/>
                  </w:rPr>
                  <m:t>a-τ,t-τ</m:t>
                </m:r>
              </m:e>
            </m:d>
            <m:r>
              <w:rPr>
                <w:rFonts w:ascii="Cambria Math" w:hAnsi="Cambria Math"/>
              </w:rPr>
              <m:t xml:space="preserve">- </m:t>
            </m:r>
            <m:r>
              <w:rPr>
                <w:rFonts w:ascii="Cambria Math" w:eastAsiaTheme="minorEastAsia" w:hAnsi="Cambria Math"/>
              </w:rPr>
              <m:t>σ</m:t>
            </m:r>
          </m:e>
        </m:d>
        <m:r>
          <w:rPr>
            <w:rFonts w:ascii="Cambria Math" w:hAnsi="Cambria Math"/>
          </w:rPr>
          <m:t>x-</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(N</m:t>
            </m:r>
          </m:e>
          <m:sub>
            <m:r>
              <w:rPr>
                <w:rFonts w:ascii="Cambria Math" w:eastAsiaTheme="minorEastAsia" w:hAnsi="Cambria Math"/>
                <w:color w:val="000000" w:themeColor="text1"/>
              </w:rPr>
              <m:t>i</m:t>
            </m:r>
          </m:sub>
        </m:sSub>
        <m:r>
          <w:rPr>
            <w:rFonts w:ascii="Cambria Math" w:eastAsiaTheme="minorEastAsia" w:hAnsi="Cambria Math"/>
            <w:color w:val="000000" w:themeColor="text1"/>
          </w:rPr>
          <m:t>-1)</m:t>
        </m:r>
        <m:acc>
          <m:accPr>
            <m:chr m:val="̅"/>
            <m:ctrlPr>
              <w:rPr>
                <w:rFonts w:ascii="Cambria Math" w:eastAsiaTheme="minorEastAsia" w:hAnsi="Cambria Math"/>
                <w:i/>
                <w:color w:val="000000" w:themeColor="text1"/>
              </w:rPr>
            </m:ctrlPr>
          </m:accPr>
          <m:e>
            <m:r>
              <w:rPr>
                <w:rFonts w:ascii="Cambria Math" w:eastAsiaTheme="minorEastAsia" w:hAnsi="Cambria Math"/>
                <w:color w:val="000000" w:themeColor="text1"/>
              </w:rPr>
              <m:t>λ</m:t>
            </m:r>
          </m:e>
        </m:acc>
        <m:d>
          <m:dPr>
            <m:ctrlPr>
              <w:rPr>
                <w:rFonts w:ascii="Cambria Math" w:hAnsi="Cambria Math"/>
                <w:i/>
                <w:color w:val="000000" w:themeColor="text1"/>
              </w:rPr>
            </m:ctrlPr>
          </m:dPr>
          <m:e>
            <m:r>
              <w:rPr>
                <w:rFonts w:ascii="Cambria Math" w:hAnsi="Cambria Math"/>
                <w:color w:val="000000" w:themeColor="text1"/>
              </w:rPr>
              <m:t>a-τ,t-τ</m:t>
            </m:r>
          </m:e>
        </m:d>
        <m:r>
          <w:rPr>
            <w:rFonts w:ascii="Cambria Math" w:hAnsi="Cambria Math"/>
            <w:color w:val="000000" w:themeColor="text1"/>
          </w:rPr>
          <m:t xml:space="preserve"> </m:t>
        </m:r>
        <w:commentRangeStart w:id="127"/>
        <w:commentRangeStart w:id="128"/>
        <m:r>
          <w:rPr>
            <w:rFonts w:ascii="Cambria Math" w:eastAsiaTheme="minorEastAsia" w:hAnsi="Cambria Math"/>
          </w:rPr>
          <m:t>+</m:t>
        </m:r>
        <w:commentRangeEnd w:id="127"/>
        <m:r>
          <m:rPr>
            <m:sty m:val="p"/>
          </m:rPr>
          <w:rPr>
            <w:rStyle w:val="CommentReference"/>
          </w:rPr>
          <w:commentReference w:id="127"/>
        </m:r>
        <w:commentRangeEnd w:id="128"/>
        <m:r>
          <m:rPr>
            <m:sty m:val="p"/>
          </m:rPr>
          <w:rPr>
            <w:rStyle w:val="CommentReference"/>
          </w:rPr>
          <w:commentReference w:id="128"/>
        </m:r>
        <m:r>
          <w:rPr>
            <w:rFonts w:ascii="Cambria Math" w:eastAsiaTheme="minorEastAsia" w:hAnsi="Cambria Math"/>
          </w:rPr>
          <m:t xml:space="preserve"> σ</m:t>
        </m:r>
      </m:oMath>
      <w:r w:rsidR="00375BE1">
        <w:rPr>
          <w:rFonts w:eastAsiaTheme="minorEastAsia"/>
        </w:rPr>
        <w:tab/>
      </w:r>
      <w:r w:rsidR="009E5621">
        <w:rPr>
          <w:rFonts w:eastAsiaTheme="minorEastAsia"/>
        </w:rPr>
        <w:tab/>
      </w:r>
      <w:r w:rsidR="00375BE1">
        <w:rPr>
          <w:rFonts w:eastAsiaTheme="minorEastAsia"/>
        </w:rPr>
        <w:t>(1</w:t>
      </w:r>
      <w:r w:rsidR="005D0792">
        <w:rPr>
          <w:rFonts w:eastAsiaTheme="minorEastAsia"/>
        </w:rPr>
        <w:t>8</w:t>
      </w:r>
      <w:r w:rsidR="00375BE1">
        <w:rPr>
          <w:rFonts w:eastAsiaTheme="minorEastAsia"/>
        </w:rPr>
        <w:t>)</w:t>
      </w:r>
    </w:p>
    <w:p w14:paraId="13C1BA42" w14:textId="77777777" w:rsidR="00375BE1" w:rsidRDefault="00375BE1" w:rsidP="004521B8">
      <w:pPr>
        <w:rPr>
          <w:rFonts w:eastAsiaTheme="minorEastAsia"/>
        </w:rPr>
      </w:pPr>
    </w:p>
    <w:p w14:paraId="706F66DB" w14:textId="68B7F027" w:rsidR="00EB22AD" w:rsidRPr="005D61FA" w:rsidRDefault="003C6A25" w:rsidP="004521B8">
      <w:pPr>
        <w:rPr>
          <w:rFonts w:eastAsiaTheme="minorEastAsia"/>
          <w:i/>
          <w:iCs/>
          <w:color w:val="1F4E79" w:themeColor="accent5" w:themeShade="80"/>
        </w:rPr>
      </w:pPr>
      <w:r w:rsidRPr="005D61FA">
        <w:rPr>
          <w:rFonts w:eastAsiaTheme="minorEastAsia"/>
          <w:i/>
          <w:iCs/>
          <w:color w:val="1F4E79" w:themeColor="accent5" w:themeShade="80"/>
        </w:rPr>
        <w:t>Replace term for x with solution from equation (1</w:t>
      </w:r>
      <w:r w:rsidR="005D0792" w:rsidRPr="005D61FA">
        <w:rPr>
          <w:rFonts w:eastAsiaTheme="minorEastAsia"/>
          <w:i/>
          <w:iCs/>
          <w:color w:val="1F4E79" w:themeColor="accent5" w:themeShade="80"/>
        </w:rPr>
        <w:t>4</w:t>
      </w:r>
      <w:r w:rsidRPr="005D61FA">
        <w:rPr>
          <w:rFonts w:eastAsiaTheme="minorEastAsia"/>
          <w:i/>
          <w:iCs/>
          <w:color w:val="1F4E79" w:themeColor="accent5" w:themeShade="80"/>
        </w:rPr>
        <w:t>):</w:t>
      </w:r>
    </w:p>
    <w:p w14:paraId="1138476B" w14:textId="0A4095C9" w:rsidR="003C6A25" w:rsidRDefault="00000000" w:rsidP="003C6A25">
      <w:pPr>
        <w:ind w:right="-720"/>
        <w:rPr>
          <w:rFonts w:eastAsiaTheme="minorEastAsia"/>
        </w:rPr>
      </w:pP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z</m:t>
                </m:r>
              </m:e>
              <m:sub>
                <m:r>
                  <w:rPr>
                    <w:rFonts w:ascii="Cambria Math" w:hAnsi="Cambria Math"/>
                  </w:rPr>
                  <m:t>i</m:t>
                </m:r>
              </m:sub>
            </m:sSub>
          </m:num>
          <m:den>
            <m:r>
              <w:rPr>
                <w:rFonts w:ascii="Cambria Math" w:hAnsi="Cambria Math"/>
              </w:rPr>
              <m:t>dt</m:t>
            </m:r>
          </m:den>
        </m:f>
        <m:r>
          <w:rPr>
            <w:rFonts w:ascii="Cambria Math" w:hAnsi="Cambria Math"/>
          </w:rPr>
          <m:t xml:space="preserve"> + </m:t>
        </m:r>
        <m:r>
          <w:rPr>
            <w:rFonts w:ascii="Cambria Math" w:eastAsiaTheme="minorEastAsia" w:hAnsi="Cambria Math"/>
          </w:rPr>
          <m:t>σ</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m:rPr>
            <m:sty m:val="p"/>
          </m:rPr>
          <w:rPr>
            <w:rFonts w:ascii="Cambria Math" w:eastAsiaTheme="minorEastAsia" w:hAnsi="Cambria Math"/>
          </w:rPr>
          <m:t xml:space="preserve"> </m:t>
        </m:r>
        <m:r>
          <w:rPr>
            <w:rFonts w:ascii="Cambria Math" w:hAnsi="Cambria Math"/>
          </w:rPr>
          <m:t>=</m:t>
        </m:r>
        <m:d>
          <m:dPr>
            <m:begChr m:val="["/>
            <m:endChr m:val="]"/>
            <m:ctrlPr>
              <w:rPr>
                <w:rFonts w:ascii="Cambria Math" w:hAnsi="Cambria Math"/>
                <w:i/>
              </w:rPr>
            </m:ctrlPr>
          </m:dPr>
          <m:e>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N</m:t>
                </m:r>
              </m:e>
              <m:sub>
                <m:r>
                  <w:rPr>
                    <w:rFonts w:ascii="Cambria Math" w:eastAsiaTheme="minorEastAsia" w:hAnsi="Cambria Math"/>
                    <w:color w:val="000000" w:themeColor="text1"/>
                  </w:rPr>
                  <m:t>i</m:t>
                </m:r>
              </m:sub>
            </m:sSub>
            <m:acc>
              <m:accPr>
                <m:chr m:val="̅"/>
                <m:ctrlPr>
                  <w:rPr>
                    <w:rFonts w:ascii="Cambria Math" w:eastAsiaTheme="minorEastAsia" w:hAnsi="Cambria Math"/>
                    <w:i/>
                    <w:color w:val="000000" w:themeColor="text1"/>
                  </w:rPr>
                </m:ctrlPr>
              </m:accPr>
              <m:e>
                <m:r>
                  <w:rPr>
                    <w:rFonts w:ascii="Cambria Math" w:eastAsiaTheme="minorEastAsia" w:hAnsi="Cambria Math"/>
                    <w:color w:val="000000" w:themeColor="text1"/>
                  </w:rPr>
                  <m:t>λ</m:t>
                </m:r>
              </m:e>
            </m:acc>
            <m:d>
              <m:dPr>
                <m:ctrlPr>
                  <w:rPr>
                    <w:rFonts w:ascii="Cambria Math" w:hAnsi="Cambria Math"/>
                    <w:i/>
                    <w:color w:val="000000" w:themeColor="text1"/>
                  </w:rPr>
                </m:ctrlPr>
              </m:dPr>
              <m:e>
                <m:r>
                  <w:rPr>
                    <w:rFonts w:ascii="Cambria Math" w:hAnsi="Cambria Math"/>
                    <w:color w:val="000000" w:themeColor="text1"/>
                  </w:rPr>
                  <m:t>a-τ,t-τ</m:t>
                </m:r>
              </m:e>
            </m:d>
            <m:r>
              <w:rPr>
                <w:rFonts w:ascii="Cambria Math" w:hAnsi="Cambria Math"/>
              </w:rPr>
              <m:t xml:space="preserve">- </m:t>
            </m:r>
            <m:r>
              <w:rPr>
                <w:rFonts w:ascii="Cambria Math" w:eastAsiaTheme="minorEastAsia" w:hAnsi="Cambria Math"/>
              </w:rPr>
              <m:t>σ</m:t>
            </m:r>
          </m:e>
        </m:d>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a</m:t>
                    </m:r>
                  </m:sup>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acc>
                      <m:accPr>
                        <m:chr m:val="̅"/>
                        <m:ctrlPr>
                          <w:rPr>
                            <w:rFonts w:ascii="Cambria Math" w:eastAsiaTheme="minorEastAsia" w:hAnsi="Cambria Math"/>
                            <w:i/>
                          </w:rPr>
                        </m:ctrlPr>
                      </m:accPr>
                      <m:e>
                        <m:r>
                          <w:rPr>
                            <w:rFonts w:ascii="Cambria Math" w:eastAsiaTheme="minorEastAsia" w:hAnsi="Cambria Math"/>
                          </w:rPr>
                          <m:t>λ</m:t>
                        </m:r>
                      </m:e>
                    </m:acc>
                    <m:d>
                      <m:dPr>
                        <m:ctrlPr>
                          <w:rPr>
                            <w:rFonts w:ascii="Cambria Math" w:hAnsi="Cambria Math"/>
                            <w:i/>
                          </w:rPr>
                        </m:ctrlPr>
                      </m:dPr>
                      <m:e>
                        <m:r>
                          <w:rPr>
                            <w:rFonts w:ascii="Cambria Math" w:hAnsi="Cambria Math"/>
                          </w:rPr>
                          <m:t>a-τ,t-τ</m:t>
                        </m:r>
                      </m:e>
                    </m:d>
                    <m:r>
                      <w:rPr>
                        <w:rFonts w:ascii="Cambria Math" w:hAnsi="Cambria Math"/>
                      </w:rPr>
                      <m:t>dτ</m:t>
                    </m:r>
                  </m:e>
                </m:nary>
              </m:sup>
            </m:sSup>
          </m:e>
        </m:d>
        <m:r>
          <w:rPr>
            <w:rFonts w:ascii="Cambria Math" w:hAnsi="Cambria Math"/>
          </w:rPr>
          <m:t xml:space="preserve">- </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(N</m:t>
            </m:r>
          </m:e>
          <m:sub>
            <m:r>
              <w:rPr>
                <w:rFonts w:ascii="Cambria Math" w:eastAsiaTheme="minorEastAsia" w:hAnsi="Cambria Math"/>
                <w:color w:val="000000" w:themeColor="text1"/>
              </w:rPr>
              <m:t>i</m:t>
            </m:r>
          </m:sub>
        </m:sSub>
        <m:r>
          <w:rPr>
            <w:rFonts w:ascii="Cambria Math" w:eastAsiaTheme="minorEastAsia" w:hAnsi="Cambria Math"/>
            <w:color w:val="000000" w:themeColor="text1"/>
          </w:rPr>
          <m:t>-1)</m:t>
        </m:r>
        <m:acc>
          <m:accPr>
            <m:chr m:val="̅"/>
            <m:ctrlPr>
              <w:rPr>
                <w:rFonts w:ascii="Cambria Math" w:eastAsiaTheme="minorEastAsia" w:hAnsi="Cambria Math"/>
                <w:i/>
                <w:color w:val="000000" w:themeColor="text1"/>
              </w:rPr>
            </m:ctrlPr>
          </m:accPr>
          <m:e>
            <m:r>
              <w:rPr>
                <w:rFonts w:ascii="Cambria Math" w:eastAsiaTheme="minorEastAsia" w:hAnsi="Cambria Math"/>
                <w:color w:val="000000" w:themeColor="text1"/>
              </w:rPr>
              <m:t>λ</m:t>
            </m:r>
          </m:e>
        </m:acc>
        <m:d>
          <m:dPr>
            <m:ctrlPr>
              <w:rPr>
                <w:rFonts w:ascii="Cambria Math" w:hAnsi="Cambria Math"/>
                <w:i/>
                <w:color w:val="000000" w:themeColor="text1"/>
              </w:rPr>
            </m:ctrlPr>
          </m:dPr>
          <m:e>
            <m:r>
              <w:rPr>
                <w:rFonts w:ascii="Cambria Math" w:hAnsi="Cambria Math"/>
                <w:color w:val="000000" w:themeColor="text1"/>
              </w:rPr>
              <m:t>a-τ,t-τ</m:t>
            </m:r>
          </m:e>
        </m:d>
        <m:r>
          <w:rPr>
            <w:rFonts w:ascii="Cambria Math" w:hAnsi="Cambria Math"/>
            <w:color w:val="000000" w:themeColor="text1"/>
          </w:rPr>
          <m:t xml:space="preserve"> </m:t>
        </m:r>
        <m:r>
          <w:rPr>
            <w:rFonts w:ascii="Cambria Math" w:eastAsiaTheme="minorEastAsia" w:hAnsi="Cambria Math"/>
          </w:rPr>
          <m:t>+ σ</m:t>
        </m:r>
      </m:oMath>
      <w:r w:rsidR="003C6A25">
        <w:rPr>
          <w:rFonts w:eastAsiaTheme="minorEastAsia"/>
        </w:rPr>
        <w:tab/>
        <w:t>(1</w:t>
      </w:r>
      <w:r w:rsidR="005D0792">
        <w:rPr>
          <w:rFonts w:eastAsiaTheme="minorEastAsia"/>
        </w:rPr>
        <w:t>9</w:t>
      </w:r>
      <w:r w:rsidR="003C6A25">
        <w:rPr>
          <w:rFonts w:eastAsiaTheme="minorEastAsia"/>
        </w:rPr>
        <w:t>)</w:t>
      </w:r>
    </w:p>
    <w:p w14:paraId="68240760" w14:textId="77777777" w:rsidR="00EB22AD" w:rsidRDefault="00EB22AD" w:rsidP="004521B8">
      <w:pPr>
        <w:rPr>
          <w:rFonts w:eastAsiaTheme="minorEastAsia"/>
        </w:rPr>
      </w:pPr>
    </w:p>
    <w:p w14:paraId="1B4045E8" w14:textId="4264EA70" w:rsidR="00EB22AD" w:rsidRPr="005D61FA" w:rsidRDefault="00847E3D" w:rsidP="004521B8">
      <w:pPr>
        <w:rPr>
          <w:rFonts w:eastAsiaTheme="minorEastAsia"/>
          <w:i/>
          <w:iCs/>
          <w:color w:val="1F4E79" w:themeColor="accent5" w:themeShade="80"/>
        </w:rPr>
      </w:pPr>
      <w:r w:rsidRPr="005D61FA">
        <w:rPr>
          <w:rFonts w:eastAsiaTheme="minorEastAsia"/>
          <w:i/>
          <w:iCs/>
          <w:color w:val="1F4E79" w:themeColor="accent5" w:themeShade="80"/>
        </w:rPr>
        <w:t xml:space="preserve">Multiply all terms in expression by </w:t>
      </w:r>
      <w:r w:rsidR="003C6A25" w:rsidRPr="005D61FA">
        <w:rPr>
          <w:rFonts w:eastAsiaTheme="minorEastAsia"/>
          <w:i/>
          <w:iCs/>
          <w:color w:val="1F4E79" w:themeColor="accent5" w:themeShade="80"/>
        </w:rPr>
        <w:t>integrating factor</w:t>
      </w:r>
      <w:r w:rsidRPr="005D61FA">
        <w:rPr>
          <w:rFonts w:eastAsiaTheme="minorEastAsia"/>
          <w:i/>
          <w:iCs/>
          <w:color w:val="1F4E79" w:themeColor="accent5" w:themeShade="80"/>
        </w:rPr>
        <w:t xml:space="preserve">, </w:t>
      </w:r>
      <m:oMath>
        <m:r>
          <w:rPr>
            <w:rFonts w:ascii="Cambria Math" w:hAnsi="Cambria Math"/>
            <w:color w:val="1F4E79" w:themeColor="accent5" w:themeShade="80"/>
          </w:rPr>
          <m:t>u</m:t>
        </m:r>
        <m:d>
          <m:dPr>
            <m:ctrlPr>
              <w:rPr>
                <w:rFonts w:ascii="Cambria Math" w:hAnsi="Cambria Math"/>
                <w:i/>
                <w:color w:val="1F4E79" w:themeColor="accent5" w:themeShade="80"/>
              </w:rPr>
            </m:ctrlPr>
          </m:dPr>
          <m:e>
            <m:r>
              <w:rPr>
                <w:rFonts w:ascii="Cambria Math" w:hAnsi="Cambria Math"/>
                <w:color w:val="1F4E79" w:themeColor="accent5" w:themeShade="80"/>
              </w:rPr>
              <m:t>x</m:t>
            </m:r>
          </m:e>
        </m:d>
        <m:r>
          <w:rPr>
            <w:rFonts w:ascii="Cambria Math" w:hAnsi="Cambria Math"/>
            <w:color w:val="1F4E79" w:themeColor="accent5" w:themeShade="80"/>
          </w:rPr>
          <m:t>=</m:t>
        </m:r>
        <m:sSup>
          <m:sSupPr>
            <m:ctrlPr>
              <w:rPr>
                <w:rFonts w:ascii="Cambria Math" w:hAnsi="Cambria Math"/>
                <w:i/>
                <w:color w:val="1F4E79" w:themeColor="accent5" w:themeShade="80"/>
              </w:rPr>
            </m:ctrlPr>
          </m:sSupPr>
          <m:e>
            <m:r>
              <w:rPr>
                <w:rFonts w:ascii="Cambria Math" w:hAnsi="Cambria Math"/>
                <w:color w:val="1F4E79" w:themeColor="accent5" w:themeShade="80"/>
              </w:rPr>
              <m:t>e</m:t>
            </m:r>
          </m:e>
          <m:sup>
            <m:nary>
              <m:naryPr>
                <m:limLoc m:val="subSup"/>
                <m:ctrlPr>
                  <w:rPr>
                    <w:rFonts w:ascii="Cambria Math" w:hAnsi="Cambria Math"/>
                    <w:i/>
                    <w:color w:val="1F4E79" w:themeColor="accent5" w:themeShade="80"/>
                  </w:rPr>
                </m:ctrlPr>
              </m:naryPr>
              <m:sub/>
              <m:sup/>
              <m:e>
                <m:r>
                  <w:rPr>
                    <w:rFonts w:ascii="Cambria Math" w:eastAsiaTheme="minorEastAsia" w:hAnsi="Cambria Math"/>
                    <w:color w:val="1F4E79" w:themeColor="accent5" w:themeShade="80"/>
                  </w:rPr>
                  <m:t>σ</m:t>
                </m:r>
                <m:sSub>
                  <m:sSubPr>
                    <m:ctrlPr>
                      <w:rPr>
                        <w:rFonts w:ascii="Cambria Math" w:eastAsiaTheme="minorEastAsia" w:hAnsi="Cambria Math"/>
                        <w:i/>
                        <w:color w:val="1F4E79" w:themeColor="accent5" w:themeShade="80"/>
                      </w:rPr>
                    </m:ctrlPr>
                  </m:sSubPr>
                  <m:e>
                    <m:r>
                      <w:rPr>
                        <w:rFonts w:ascii="Cambria Math" w:eastAsiaTheme="minorEastAsia" w:hAnsi="Cambria Math"/>
                        <w:color w:val="1F4E79" w:themeColor="accent5" w:themeShade="80"/>
                      </w:rPr>
                      <m:t>N</m:t>
                    </m:r>
                  </m:e>
                  <m:sub>
                    <m:r>
                      <w:rPr>
                        <w:rFonts w:ascii="Cambria Math" w:eastAsiaTheme="minorEastAsia" w:hAnsi="Cambria Math"/>
                        <w:color w:val="1F4E79" w:themeColor="accent5" w:themeShade="80"/>
                      </w:rPr>
                      <m:t>i</m:t>
                    </m:r>
                  </m:sub>
                </m:sSub>
                <m:r>
                  <w:rPr>
                    <w:rFonts w:ascii="Cambria Math" w:hAnsi="Cambria Math"/>
                    <w:color w:val="1F4E79" w:themeColor="accent5" w:themeShade="80"/>
                  </w:rPr>
                  <m:t>dτ</m:t>
                </m:r>
              </m:e>
            </m:nary>
          </m:sup>
        </m:sSup>
        <m:r>
          <w:rPr>
            <w:rFonts w:ascii="Cambria Math" w:hAnsi="Cambria Math"/>
            <w:color w:val="1F4E79" w:themeColor="accent5" w:themeShade="80"/>
          </w:rPr>
          <m:t>=</m:t>
        </m:r>
        <m:sSup>
          <m:sSupPr>
            <m:ctrlPr>
              <w:rPr>
                <w:rFonts w:ascii="Cambria Math" w:hAnsi="Cambria Math"/>
                <w:i/>
                <w:color w:val="1F4E79" w:themeColor="accent5" w:themeShade="80"/>
              </w:rPr>
            </m:ctrlPr>
          </m:sSupPr>
          <m:e>
            <m:r>
              <w:rPr>
                <w:rFonts w:ascii="Cambria Math" w:hAnsi="Cambria Math"/>
                <w:color w:val="1F4E79" w:themeColor="accent5" w:themeShade="80"/>
              </w:rPr>
              <m:t>e</m:t>
            </m:r>
          </m:e>
          <m:sup>
            <m:r>
              <w:rPr>
                <w:rFonts w:ascii="Cambria Math" w:eastAsiaTheme="minorEastAsia" w:hAnsi="Cambria Math"/>
                <w:color w:val="1F4E79" w:themeColor="accent5" w:themeShade="80"/>
              </w:rPr>
              <m:t>σ</m:t>
            </m:r>
            <m:sSub>
              <m:sSubPr>
                <m:ctrlPr>
                  <w:rPr>
                    <w:rFonts w:ascii="Cambria Math" w:eastAsiaTheme="minorEastAsia" w:hAnsi="Cambria Math"/>
                    <w:i/>
                    <w:color w:val="1F4E79" w:themeColor="accent5" w:themeShade="80"/>
                  </w:rPr>
                </m:ctrlPr>
              </m:sSubPr>
              <m:e>
                <m:r>
                  <w:rPr>
                    <w:rFonts w:ascii="Cambria Math" w:eastAsiaTheme="minorEastAsia" w:hAnsi="Cambria Math"/>
                    <w:color w:val="1F4E79" w:themeColor="accent5" w:themeShade="80"/>
                  </w:rPr>
                  <m:t>N</m:t>
                </m:r>
              </m:e>
              <m:sub>
                <m:r>
                  <w:rPr>
                    <w:rFonts w:ascii="Cambria Math" w:eastAsiaTheme="minorEastAsia" w:hAnsi="Cambria Math"/>
                    <w:color w:val="1F4E79" w:themeColor="accent5" w:themeShade="80"/>
                  </w:rPr>
                  <m:t>i</m:t>
                </m:r>
              </m:sub>
            </m:sSub>
            <w:commentRangeStart w:id="129"/>
            <w:commentRangeStart w:id="130"/>
            <w:commentRangeStart w:id="131"/>
            <w:commentRangeEnd w:id="130"/>
            <m:r>
              <m:rPr>
                <m:sty m:val="p"/>
              </m:rPr>
              <w:rPr>
                <w:rStyle w:val="CommentReference"/>
                <w:color w:val="1F4E79" w:themeColor="accent5" w:themeShade="80"/>
              </w:rPr>
              <w:commentReference w:id="130"/>
            </m:r>
            <w:commentRangeEnd w:id="129"/>
            <m:r>
              <m:rPr>
                <m:sty m:val="p"/>
              </m:rPr>
              <w:rPr>
                <w:rStyle w:val="CommentReference"/>
                <w:color w:val="1F4E79" w:themeColor="accent5" w:themeShade="80"/>
              </w:rPr>
              <w:commentReference w:id="129"/>
            </m:r>
            <w:commentRangeEnd w:id="131"/>
            <m:r>
              <m:rPr>
                <m:sty m:val="p"/>
              </m:rPr>
              <w:rPr>
                <w:rStyle w:val="CommentReference"/>
              </w:rPr>
              <w:commentReference w:id="131"/>
            </m:r>
            <m:r>
              <w:rPr>
                <w:rFonts w:ascii="Cambria Math" w:eastAsiaTheme="minorEastAsia" w:hAnsi="Cambria Math"/>
                <w:color w:val="1F4E79" w:themeColor="accent5" w:themeShade="80"/>
              </w:rPr>
              <m:t>τ</m:t>
            </m:r>
          </m:sup>
        </m:sSup>
      </m:oMath>
      <w:r w:rsidR="003C6A25" w:rsidRPr="005D61FA">
        <w:rPr>
          <w:rFonts w:eastAsiaTheme="minorEastAsia"/>
          <w:i/>
          <w:iCs/>
          <w:color w:val="1F4E79" w:themeColor="accent5" w:themeShade="80"/>
        </w:rPr>
        <w:t>:</w:t>
      </w:r>
    </w:p>
    <w:p w14:paraId="646C7F33" w14:textId="78592C4A" w:rsidR="00847E3D" w:rsidRDefault="00000000" w:rsidP="004E647F">
      <w:pPr>
        <w:ind w:left="5580" w:right="-720" w:hanging="5580"/>
        <w:rPr>
          <w:rFonts w:eastAsiaTheme="minorEastAsia"/>
        </w:rPr>
      </w:pPr>
      <m:oMath>
        <m:f>
          <m:fPr>
            <m:ctrlPr>
              <w:rPr>
                <w:rFonts w:ascii="Cambria Math" w:hAnsi="Cambria Math"/>
                <w:i/>
                <w:color w:val="000000" w:themeColor="text1"/>
              </w:rPr>
            </m:ctrlPr>
          </m:fPr>
          <m:num>
            <m:r>
              <w:rPr>
                <w:rFonts w:ascii="Cambria Math" w:hAnsi="Cambria Math"/>
                <w:color w:val="000000" w:themeColor="text1"/>
              </w:rPr>
              <m:t>d</m:t>
            </m:r>
            <m:sSub>
              <m:sSubPr>
                <m:ctrlPr>
                  <w:rPr>
                    <w:rFonts w:ascii="Cambria Math" w:hAnsi="Cambria Math"/>
                    <w:i/>
                    <w:color w:val="000000" w:themeColor="text1"/>
                  </w:rPr>
                </m:ctrlPr>
              </m:sSubPr>
              <m:e>
                <m:r>
                  <w:rPr>
                    <w:rFonts w:ascii="Cambria Math" w:hAnsi="Cambria Math"/>
                    <w:color w:val="000000" w:themeColor="text1"/>
                  </w:rPr>
                  <m:t>z</m:t>
                </m:r>
              </m:e>
              <m:sub>
                <m:r>
                  <w:rPr>
                    <w:rFonts w:ascii="Cambria Math" w:hAnsi="Cambria Math"/>
                    <w:color w:val="000000" w:themeColor="text1"/>
                  </w:rPr>
                  <m:t>i</m:t>
                </m:r>
              </m:sub>
            </m:sSub>
          </m:num>
          <m:den>
            <m:r>
              <w:rPr>
                <w:rFonts w:ascii="Cambria Math" w:hAnsi="Cambria Math"/>
                <w:color w:val="000000" w:themeColor="text1"/>
              </w:rPr>
              <m:t>dt</m:t>
            </m:r>
          </m:den>
        </m:f>
        <m:sSup>
          <m:sSupPr>
            <m:ctrlPr>
              <w:rPr>
                <w:rFonts w:ascii="Cambria Math" w:hAnsi="Cambria Math"/>
                <w:i/>
                <w:color w:val="000000" w:themeColor="text1"/>
              </w:rPr>
            </m:ctrlPr>
          </m:sSupPr>
          <m:e>
            <m:r>
              <w:rPr>
                <w:rFonts w:ascii="Cambria Math" w:hAnsi="Cambria Math"/>
                <w:color w:val="000000" w:themeColor="text1"/>
              </w:rPr>
              <m:t>e</m:t>
            </m:r>
          </m:e>
          <m:sup>
            <m:r>
              <w:rPr>
                <w:rFonts w:ascii="Cambria Math" w:eastAsiaTheme="minorEastAsia" w:hAnsi="Cambria Math"/>
                <w:color w:val="000000" w:themeColor="text1"/>
              </w:rPr>
              <m:t>σ</m:t>
            </m:r>
            <m:sSub>
              <m:sSubPr>
                <m:ctrlPr>
                  <w:rPr>
                    <w:rFonts w:ascii="Cambria Math" w:hAnsi="Cambria Math"/>
                    <w:i/>
                    <w:color w:val="000000" w:themeColor="text1"/>
                  </w:rPr>
                </m:ctrlPr>
              </m:sSubPr>
              <m:e>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N</m:t>
                    </m:r>
                  </m:e>
                  <m:sub>
                    <m:r>
                      <w:rPr>
                        <w:rFonts w:ascii="Cambria Math" w:eastAsiaTheme="minorEastAsia" w:hAnsi="Cambria Math"/>
                        <w:color w:val="000000" w:themeColor="text1"/>
                      </w:rPr>
                      <m:t>i</m:t>
                    </m:r>
                  </m:sub>
                </m:sSub>
                <m:r>
                  <w:rPr>
                    <w:rFonts w:ascii="Cambria Math" w:hAnsi="Cambria Math"/>
                    <w:color w:val="000000" w:themeColor="text1"/>
                  </w:rPr>
                  <m:t>D</m:t>
                </m:r>
              </m:e>
              <m:sub>
                <m:r>
                  <w:rPr>
                    <w:rFonts w:ascii="Cambria Math" w:hAnsi="Cambria Math"/>
                    <w:color w:val="000000" w:themeColor="text1"/>
                  </w:rPr>
                  <m:t>a,t</m:t>
                </m:r>
              </m:sub>
            </m:sSub>
          </m:sup>
        </m:sSup>
        <m:r>
          <w:rPr>
            <w:rFonts w:ascii="Cambria Math" w:hAnsi="Cambria Math"/>
          </w:rPr>
          <m:t xml:space="preserve"> + </m:t>
        </m:r>
        <m:sSup>
          <m:sSupPr>
            <m:ctrlPr>
              <w:rPr>
                <w:rFonts w:ascii="Cambria Math" w:hAnsi="Cambria Math"/>
                <w:i/>
                <w:color w:val="000000" w:themeColor="text1"/>
              </w:rPr>
            </m:ctrlPr>
          </m:sSupPr>
          <m:e>
            <m:r>
              <w:rPr>
                <w:rFonts w:ascii="Cambria Math" w:hAnsi="Cambria Math"/>
                <w:color w:val="000000" w:themeColor="text1"/>
              </w:rPr>
              <m:t>e</m:t>
            </m:r>
          </m:e>
          <m:sup>
            <m:r>
              <w:rPr>
                <w:rFonts w:ascii="Cambria Math" w:eastAsiaTheme="minorEastAsia" w:hAnsi="Cambria Math"/>
                <w:color w:val="000000" w:themeColor="text1"/>
              </w:rPr>
              <m:t>σ</m:t>
            </m:r>
            <m:sSub>
              <m:sSubPr>
                <m:ctrlPr>
                  <w:rPr>
                    <w:rFonts w:ascii="Cambria Math" w:hAnsi="Cambria Math"/>
                    <w:i/>
                    <w:color w:val="000000" w:themeColor="text1"/>
                  </w:rPr>
                </m:ctrlPr>
              </m:sSubPr>
              <m:e>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N</m:t>
                    </m:r>
                  </m:e>
                  <m:sub>
                    <m:r>
                      <w:rPr>
                        <w:rFonts w:ascii="Cambria Math" w:eastAsiaTheme="minorEastAsia" w:hAnsi="Cambria Math"/>
                        <w:color w:val="000000" w:themeColor="text1"/>
                      </w:rPr>
                      <m:t>i</m:t>
                    </m:r>
                  </m:sub>
                </m:sSub>
                <m:r>
                  <w:rPr>
                    <w:rFonts w:ascii="Cambria Math" w:hAnsi="Cambria Math"/>
                    <w:color w:val="000000" w:themeColor="text1"/>
                  </w:rPr>
                  <m:t>D</m:t>
                </m:r>
              </m:e>
              <m:sub>
                <m:r>
                  <w:rPr>
                    <w:rFonts w:ascii="Cambria Math" w:hAnsi="Cambria Math"/>
                    <w:color w:val="000000" w:themeColor="text1"/>
                  </w:rPr>
                  <m:t>a,t</m:t>
                </m:r>
              </m:sub>
            </m:sSub>
          </m:sup>
        </m:sSup>
        <m:r>
          <w:rPr>
            <w:rFonts w:ascii="Cambria Math" w:eastAsiaTheme="minorEastAsia" w:hAnsi="Cambria Math"/>
          </w:rPr>
          <m:t>σ</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m:rPr>
            <m:sty m:val="p"/>
          </m:rPr>
          <w:rPr>
            <w:rFonts w:ascii="Cambria Math" w:eastAsiaTheme="minorEastAsia" w:hAnsi="Cambria Math"/>
          </w:rPr>
          <m:t xml:space="preserve"> </m:t>
        </m:r>
        <m:r>
          <w:rPr>
            <w:rFonts w:ascii="Cambria Math" w:hAnsi="Cambria Math"/>
          </w:rPr>
          <m:t>=</m:t>
        </m:r>
        <m:d>
          <m:dPr>
            <m:ctrlPr>
              <w:rPr>
                <w:rFonts w:ascii="Cambria Math" w:hAnsi="Cambria Math"/>
                <w:i/>
              </w:rPr>
            </m:ctrlPr>
          </m:dPr>
          <m:e>
            <m:sSup>
              <m:sSupPr>
                <m:ctrlPr>
                  <w:rPr>
                    <w:rFonts w:ascii="Cambria Math" w:hAnsi="Cambria Math"/>
                    <w:i/>
                    <w:color w:val="000000" w:themeColor="text1"/>
                  </w:rPr>
                </m:ctrlPr>
              </m:sSupPr>
              <m:e>
                <m:r>
                  <w:rPr>
                    <w:rFonts w:ascii="Cambria Math" w:hAnsi="Cambria Math"/>
                    <w:color w:val="000000" w:themeColor="text1"/>
                  </w:rPr>
                  <m:t>e</m:t>
                </m:r>
              </m:e>
              <m:sup>
                <m:r>
                  <w:rPr>
                    <w:rFonts w:ascii="Cambria Math" w:eastAsiaTheme="minorEastAsia" w:hAnsi="Cambria Math"/>
                    <w:color w:val="000000" w:themeColor="text1"/>
                  </w:rPr>
                  <m:t>σ</m:t>
                </m:r>
                <m:sSub>
                  <m:sSubPr>
                    <m:ctrlPr>
                      <w:rPr>
                        <w:rFonts w:ascii="Cambria Math" w:hAnsi="Cambria Math"/>
                        <w:i/>
                        <w:color w:val="000000" w:themeColor="text1"/>
                      </w:rPr>
                    </m:ctrlPr>
                  </m:sSubPr>
                  <m:e>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N</m:t>
                        </m:r>
                      </m:e>
                      <m:sub>
                        <m:r>
                          <w:rPr>
                            <w:rFonts w:ascii="Cambria Math" w:eastAsiaTheme="minorEastAsia" w:hAnsi="Cambria Math"/>
                            <w:color w:val="000000" w:themeColor="text1"/>
                          </w:rPr>
                          <m:t>i</m:t>
                        </m:r>
                      </m:sub>
                    </m:sSub>
                    <m:r>
                      <w:rPr>
                        <w:rFonts w:ascii="Cambria Math" w:hAnsi="Cambria Math"/>
                        <w:color w:val="000000" w:themeColor="text1"/>
                      </w:rPr>
                      <m:t>D</m:t>
                    </m:r>
                  </m:e>
                  <m:sub>
                    <m:r>
                      <w:rPr>
                        <w:rFonts w:ascii="Cambria Math" w:hAnsi="Cambria Math"/>
                        <w:color w:val="000000" w:themeColor="text1"/>
                      </w:rPr>
                      <m:t>a,t</m:t>
                    </m:r>
                  </m:sub>
                </m:sSub>
              </m:sup>
            </m:sSup>
          </m:e>
        </m:d>
        <m:d>
          <m:dPr>
            <m:begChr m:val="["/>
            <m:endChr m:val="]"/>
            <m:ctrlPr>
              <w:rPr>
                <w:rFonts w:ascii="Cambria Math" w:hAnsi="Cambria Math"/>
                <w:i/>
              </w:rPr>
            </m:ctrlPr>
          </m:dPr>
          <m:e>
            <m:d>
              <m:dPr>
                <m:ctrlPr>
                  <w:rPr>
                    <w:rFonts w:ascii="Cambria Math" w:hAnsi="Cambria Math"/>
                    <w:i/>
                  </w:rPr>
                </m:ctrlPr>
              </m:dPr>
              <m:e>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N</m:t>
                    </m:r>
                  </m:e>
                  <m:sub>
                    <m:r>
                      <w:rPr>
                        <w:rFonts w:ascii="Cambria Math" w:eastAsiaTheme="minorEastAsia" w:hAnsi="Cambria Math"/>
                        <w:color w:val="000000" w:themeColor="text1"/>
                      </w:rPr>
                      <m:t>i</m:t>
                    </m:r>
                  </m:sub>
                </m:sSub>
                <m:acc>
                  <m:accPr>
                    <m:chr m:val="̅"/>
                    <m:ctrlPr>
                      <w:rPr>
                        <w:rFonts w:ascii="Cambria Math" w:eastAsiaTheme="minorEastAsia" w:hAnsi="Cambria Math"/>
                        <w:i/>
                        <w:color w:val="000000" w:themeColor="text1"/>
                      </w:rPr>
                    </m:ctrlPr>
                  </m:accPr>
                  <m:e>
                    <m:r>
                      <w:rPr>
                        <w:rFonts w:ascii="Cambria Math" w:eastAsiaTheme="minorEastAsia" w:hAnsi="Cambria Math"/>
                        <w:color w:val="000000" w:themeColor="text1"/>
                      </w:rPr>
                      <m:t>λ</m:t>
                    </m:r>
                  </m:e>
                </m:acc>
                <m:d>
                  <m:dPr>
                    <m:ctrlPr>
                      <w:rPr>
                        <w:rFonts w:ascii="Cambria Math" w:hAnsi="Cambria Math"/>
                        <w:i/>
                        <w:color w:val="000000" w:themeColor="text1"/>
                      </w:rPr>
                    </m:ctrlPr>
                  </m:dPr>
                  <m:e>
                    <m:r>
                      <w:rPr>
                        <w:rFonts w:ascii="Cambria Math" w:hAnsi="Cambria Math"/>
                        <w:color w:val="000000" w:themeColor="text1"/>
                      </w:rPr>
                      <m:t>a-τ,t-τ</m:t>
                    </m:r>
                  </m:e>
                </m:d>
                <m:r>
                  <w:rPr>
                    <w:rFonts w:ascii="Cambria Math" w:hAnsi="Cambria Math"/>
                  </w:rPr>
                  <m:t xml:space="preserve">- </m:t>
                </m:r>
                <m:r>
                  <w:rPr>
                    <w:rFonts w:ascii="Cambria Math" w:eastAsiaTheme="minorEastAsia" w:hAnsi="Cambria Math"/>
                  </w:rPr>
                  <m:t>σ</m:t>
                </m:r>
              </m:e>
            </m:d>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a</m:t>
                        </m:r>
                      </m:sup>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acc>
                          <m:accPr>
                            <m:chr m:val="̅"/>
                            <m:ctrlPr>
                              <w:rPr>
                                <w:rFonts w:ascii="Cambria Math" w:eastAsiaTheme="minorEastAsia" w:hAnsi="Cambria Math"/>
                                <w:i/>
                              </w:rPr>
                            </m:ctrlPr>
                          </m:accPr>
                          <m:e>
                            <m:r>
                              <w:rPr>
                                <w:rFonts w:ascii="Cambria Math" w:eastAsiaTheme="minorEastAsia" w:hAnsi="Cambria Math"/>
                              </w:rPr>
                              <m:t>λ</m:t>
                            </m:r>
                          </m:e>
                        </m:acc>
                        <m:d>
                          <m:dPr>
                            <m:ctrlPr>
                              <w:rPr>
                                <w:rFonts w:ascii="Cambria Math" w:hAnsi="Cambria Math"/>
                                <w:i/>
                              </w:rPr>
                            </m:ctrlPr>
                          </m:dPr>
                          <m:e>
                            <m:r>
                              <w:rPr>
                                <w:rFonts w:ascii="Cambria Math" w:hAnsi="Cambria Math"/>
                              </w:rPr>
                              <m:t>a-τ,t-τ</m:t>
                            </m:r>
                          </m:e>
                        </m:d>
                        <m:r>
                          <w:rPr>
                            <w:rFonts w:ascii="Cambria Math" w:hAnsi="Cambria Math"/>
                          </w:rPr>
                          <m:t>dτ</m:t>
                        </m:r>
                      </m:e>
                    </m:nary>
                  </m:sup>
                </m:sSup>
              </m:e>
            </m:d>
            <m:r>
              <w:rPr>
                <w:rFonts w:ascii="Cambria Math" w:hAnsi="Cambria Math"/>
              </w:rPr>
              <m:t xml:space="preserve">- </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(N</m:t>
                </m:r>
              </m:e>
              <m:sub>
                <m:r>
                  <w:rPr>
                    <w:rFonts w:ascii="Cambria Math" w:eastAsiaTheme="minorEastAsia" w:hAnsi="Cambria Math"/>
                    <w:color w:val="000000" w:themeColor="text1"/>
                  </w:rPr>
                  <m:t>i</m:t>
                </m:r>
              </m:sub>
            </m:sSub>
            <m:r>
              <w:rPr>
                <w:rFonts w:ascii="Cambria Math" w:eastAsiaTheme="minorEastAsia" w:hAnsi="Cambria Math"/>
                <w:color w:val="000000" w:themeColor="text1"/>
              </w:rPr>
              <m:t>-1)</m:t>
            </m:r>
            <m:acc>
              <m:accPr>
                <m:chr m:val="̅"/>
                <m:ctrlPr>
                  <w:rPr>
                    <w:rFonts w:ascii="Cambria Math" w:eastAsiaTheme="minorEastAsia" w:hAnsi="Cambria Math"/>
                    <w:i/>
                    <w:color w:val="000000" w:themeColor="text1"/>
                  </w:rPr>
                </m:ctrlPr>
              </m:accPr>
              <m:e>
                <m:r>
                  <w:rPr>
                    <w:rFonts w:ascii="Cambria Math" w:eastAsiaTheme="minorEastAsia" w:hAnsi="Cambria Math"/>
                    <w:color w:val="000000" w:themeColor="text1"/>
                  </w:rPr>
                  <m:t>λ</m:t>
                </m:r>
              </m:e>
            </m:acc>
            <m:d>
              <m:dPr>
                <m:ctrlPr>
                  <w:rPr>
                    <w:rFonts w:ascii="Cambria Math" w:hAnsi="Cambria Math"/>
                    <w:i/>
                    <w:color w:val="000000" w:themeColor="text1"/>
                  </w:rPr>
                </m:ctrlPr>
              </m:dPr>
              <m:e>
                <m:r>
                  <w:rPr>
                    <w:rFonts w:ascii="Cambria Math" w:hAnsi="Cambria Math"/>
                    <w:color w:val="000000" w:themeColor="text1"/>
                  </w:rPr>
                  <m:t>a-τ,t-τ</m:t>
                </m:r>
              </m:e>
            </m:d>
            <m:r>
              <w:rPr>
                <w:rFonts w:ascii="Cambria Math" w:hAnsi="Cambria Math"/>
                <w:color w:val="000000" w:themeColor="text1"/>
              </w:rPr>
              <m:t xml:space="preserve"> </m:t>
            </m:r>
            <m:r>
              <w:rPr>
                <w:rFonts w:ascii="Cambria Math" w:eastAsiaTheme="minorEastAsia" w:hAnsi="Cambria Math"/>
              </w:rPr>
              <m:t>+ σ</m:t>
            </m:r>
          </m:e>
        </m:d>
      </m:oMath>
      <w:r w:rsidR="00847E3D">
        <w:rPr>
          <w:rFonts w:eastAsiaTheme="minorEastAsia"/>
        </w:rPr>
        <w:tab/>
      </w:r>
      <w:r w:rsidR="00847E3D">
        <w:rPr>
          <w:rFonts w:eastAsiaTheme="minorEastAsia"/>
        </w:rPr>
        <w:tab/>
        <w:t>(</w:t>
      </w:r>
      <w:r w:rsidR="009E5621">
        <w:rPr>
          <w:rFonts w:eastAsiaTheme="minorEastAsia"/>
        </w:rPr>
        <w:t>20</w:t>
      </w:r>
      <w:r w:rsidR="00847E3D">
        <w:rPr>
          <w:rFonts w:eastAsiaTheme="minorEastAsia"/>
        </w:rPr>
        <w:t>)</w:t>
      </w:r>
    </w:p>
    <w:p w14:paraId="55E7F807" w14:textId="77777777" w:rsidR="004E647F" w:rsidRDefault="004E647F" w:rsidP="004E647F">
      <w:pPr>
        <w:ind w:left="5580" w:right="-720" w:hanging="5580"/>
        <w:rPr>
          <w:rFonts w:eastAsiaTheme="minorEastAsia"/>
        </w:rPr>
      </w:pPr>
    </w:p>
    <w:p w14:paraId="3EA50ED5" w14:textId="0331C891" w:rsidR="004E647F" w:rsidRPr="005D61FA" w:rsidRDefault="00F635F7" w:rsidP="004E647F">
      <w:pPr>
        <w:ind w:left="5580" w:right="-720" w:hanging="5580"/>
        <w:rPr>
          <w:rFonts w:eastAsiaTheme="minorEastAsia"/>
          <w:color w:val="1F4E79" w:themeColor="accent5" w:themeShade="80"/>
        </w:rPr>
      </w:pPr>
      <w:r w:rsidRPr="005D61FA">
        <w:rPr>
          <w:rFonts w:eastAsiaTheme="minorEastAsia"/>
          <w:i/>
          <w:iCs/>
          <w:color w:val="1F4E79" w:themeColor="accent5" w:themeShade="80"/>
        </w:rPr>
        <w:t>Simplify using the product rule of differentiation.</w:t>
      </w:r>
    </w:p>
    <w:p w14:paraId="5B37039D" w14:textId="48C80659" w:rsidR="00EB22AD" w:rsidRDefault="00000000" w:rsidP="00370112">
      <w:pPr>
        <w:ind w:left="5670" w:right="-90" w:hanging="5580"/>
        <w:rPr>
          <w:rFonts w:eastAsiaTheme="minorEastAsia"/>
        </w:rPr>
      </w:pPr>
      <m:oMath>
        <m:f>
          <m:fPr>
            <m:ctrlPr>
              <w:rPr>
                <w:rFonts w:ascii="Cambria Math" w:hAnsi="Cambria Math"/>
                <w:i/>
                <w:color w:val="000000" w:themeColor="text1"/>
              </w:rPr>
            </m:ctrlPr>
          </m:fPr>
          <m:num>
            <m:r>
              <w:rPr>
                <w:rFonts w:ascii="Cambria Math" w:hAnsi="Cambria Math"/>
                <w:color w:val="000000" w:themeColor="text1"/>
              </w:rPr>
              <m:t>d</m:t>
            </m:r>
          </m:num>
          <m:den>
            <m:r>
              <w:rPr>
                <w:rFonts w:ascii="Cambria Math" w:hAnsi="Cambria Math"/>
                <w:color w:val="000000" w:themeColor="text1"/>
              </w:rPr>
              <m:t>dt</m:t>
            </m:r>
          </m:den>
        </m:f>
        <m:d>
          <m:dPr>
            <m:ctrlPr>
              <w:rPr>
                <w:rFonts w:ascii="Cambria Math"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e</m:t>
                </m:r>
              </m:e>
              <m:sup>
                <m:r>
                  <w:rPr>
                    <w:rFonts w:ascii="Cambria Math" w:eastAsiaTheme="minorEastAsia" w:hAnsi="Cambria Math"/>
                    <w:color w:val="000000" w:themeColor="text1"/>
                  </w:rPr>
                  <m:t>σ</m:t>
                </m:r>
                <m:sSub>
                  <m:sSubPr>
                    <m:ctrlPr>
                      <w:rPr>
                        <w:rFonts w:ascii="Cambria Math"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i</m:t>
                    </m:r>
                  </m:sub>
                </m:sSub>
                <m:r>
                  <w:rPr>
                    <w:rFonts w:ascii="Cambria Math" w:hAnsi="Cambria Math"/>
                    <w:color w:val="000000" w:themeColor="text1"/>
                  </w:rPr>
                  <m:t>τ</m:t>
                </m:r>
              </m:sup>
            </m:sSup>
            <m:r>
              <w:rPr>
                <w:rFonts w:ascii="Cambria Math" w:hAnsi="Cambria Math"/>
                <w:color w:val="000000" w:themeColor="text1"/>
              </w:rPr>
              <m:t xml:space="preserve"> </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e>
        </m:d>
        <m:r>
          <w:rPr>
            <w:rFonts w:ascii="Cambria Math" w:hAnsi="Cambria Math"/>
            <w:color w:val="000000" w:themeColor="text1"/>
          </w:rPr>
          <m:t>=</m:t>
        </m:r>
        <m:d>
          <m:dPr>
            <m:ctrlPr>
              <w:rPr>
                <w:rFonts w:ascii="Cambria Math" w:hAnsi="Cambria Math"/>
                <w:i/>
              </w:rPr>
            </m:ctrlPr>
          </m:dPr>
          <m:e>
            <m:sSup>
              <m:sSupPr>
                <m:ctrlPr>
                  <w:rPr>
                    <w:rFonts w:ascii="Cambria Math" w:hAnsi="Cambria Math"/>
                    <w:i/>
                    <w:color w:val="000000" w:themeColor="text1"/>
                  </w:rPr>
                </m:ctrlPr>
              </m:sSupPr>
              <m:e>
                <m:r>
                  <w:rPr>
                    <w:rFonts w:ascii="Cambria Math" w:hAnsi="Cambria Math"/>
                    <w:color w:val="000000" w:themeColor="text1"/>
                  </w:rPr>
                  <m:t>e</m:t>
                </m:r>
              </m:e>
              <m:sup>
                <m:r>
                  <w:rPr>
                    <w:rFonts w:ascii="Cambria Math" w:eastAsiaTheme="minorEastAsia" w:hAnsi="Cambria Math"/>
                    <w:color w:val="000000" w:themeColor="text1"/>
                  </w:rPr>
                  <m:t>σ</m:t>
                </m:r>
                <m:sSub>
                  <m:sSubPr>
                    <m:ctrlPr>
                      <w:rPr>
                        <w:rFonts w:ascii="Cambria Math"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i</m:t>
                    </m:r>
                  </m:sub>
                </m:sSub>
                <m:r>
                  <w:rPr>
                    <w:rFonts w:ascii="Cambria Math" w:hAnsi="Cambria Math"/>
                    <w:color w:val="000000" w:themeColor="text1"/>
                  </w:rPr>
                  <m:t>τ</m:t>
                </m:r>
              </m:sup>
            </m:sSup>
          </m:e>
        </m:d>
        <m:d>
          <m:dPr>
            <m:begChr m:val="["/>
            <m:endChr m:val="]"/>
            <m:ctrlPr>
              <w:rPr>
                <w:rFonts w:ascii="Cambria Math" w:hAnsi="Cambria Math"/>
                <w:i/>
              </w:rPr>
            </m:ctrlPr>
          </m:dPr>
          <m:e>
            <m:d>
              <m:dPr>
                <m:ctrlPr>
                  <w:rPr>
                    <w:rFonts w:ascii="Cambria Math" w:hAnsi="Cambria Math"/>
                    <w:i/>
                  </w:rPr>
                </m:ctrlPr>
              </m:dPr>
              <m:e>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N</m:t>
                    </m:r>
                  </m:e>
                  <m:sub>
                    <m:r>
                      <w:rPr>
                        <w:rFonts w:ascii="Cambria Math" w:eastAsiaTheme="minorEastAsia" w:hAnsi="Cambria Math"/>
                        <w:color w:val="000000" w:themeColor="text1"/>
                      </w:rPr>
                      <m:t>i</m:t>
                    </m:r>
                  </m:sub>
                </m:sSub>
                <m:acc>
                  <m:accPr>
                    <m:chr m:val="̅"/>
                    <m:ctrlPr>
                      <w:rPr>
                        <w:rFonts w:ascii="Cambria Math" w:eastAsiaTheme="minorEastAsia" w:hAnsi="Cambria Math"/>
                        <w:i/>
                        <w:color w:val="000000" w:themeColor="text1"/>
                      </w:rPr>
                    </m:ctrlPr>
                  </m:accPr>
                  <m:e>
                    <m:r>
                      <w:rPr>
                        <w:rFonts w:ascii="Cambria Math" w:eastAsiaTheme="minorEastAsia" w:hAnsi="Cambria Math"/>
                        <w:color w:val="000000" w:themeColor="text1"/>
                      </w:rPr>
                      <m:t>λ</m:t>
                    </m:r>
                  </m:e>
                </m:acc>
                <m:d>
                  <m:dPr>
                    <m:ctrlPr>
                      <w:rPr>
                        <w:rFonts w:ascii="Cambria Math" w:hAnsi="Cambria Math"/>
                        <w:i/>
                        <w:color w:val="000000" w:themeColor="text1"/>
                      </w:rPr>
                    </m:ctrlPr>
                  </m:dPr>
                  <m:e>
                    <m:r>
                      <w:rPr>
                        <w:rFonts w:ascii="Cambria Math" w:hAnsi="Cambria Math"/>
                        <w:color w:val="000000" w:themeColor="text1"/>
                      </w:rPr>
                      <m:t>a-τ,t-τ</m:t>
                    </m:r>
                  </m:e>
                </m:d>
                <m:r>
                  <w:rPr>
                    <w:rFonts w:ascii="Cambria Math" w:hAnsi="Cambria Math"/>
                  </w:rPr>
                  <m:t xml:space="preserve">- </m:t>
                </m:r>
                <m:r>
                  <w:rPr>
                    <w:rFonts w:ascii="Cambria Math" w:eastAsiaTheme="minorEastAsia" w:hAnsi="Cambria Math"/>
                  </w:rPr>
                  <m:t>σ</m:t>
                </m:r>
              </m:e>
            </m:d>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a</m:t>
                        </m:r>
                      </m:sup>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acc>
                          <m:accPr>
                            <m:chr m:val="̅"/>
                            <m:ctrlPr>
                              <w:rPr>
                                <w:rFonts w:ascii="Cambria Math" w:eastAsiaTheme="minorEastAsia" w:hAnsi="Cambria Math"/>
                                <w:i/>
                              </w:rPr>
                            </m:ctrlPr>
                          </m:accPr>
                          <m:e>
                            <m:r>
                              <w:rPr>
                                <w:rFonts w:ascii="Cambria Math" w:eastAsiaTheme="minorEastAsia" w:hAnsi="Cambria Math"/>
                              </w:rPr>
                              <m:t>λ</m:t>
                            </m:r>
                          </m:e>
                        </m:acc>
                        <m:d>
                          <m:dPr>
                            <m:ctrlPr>
                              <w:rPr>
                                <w:rFonts w:ascii="Cambria Math" w:hAnsi="Cambria Math"/>
                                <w:i/>
                              </w:rPr>
                            </m:ctrlPr>
                          </m:dPr>
                          <m:e>
                            <m:r>
                              <w:rPr>
                                <w:rFonts w:ascii="Cambria Math" w:hAnsi="Cambria Math"/>
                              </w:rPr>
                              <m:t>a-τ,t-τ</m:t>
                            </m:r>
                          </m:e>
                        </m:d>
                        <m:r>
                          <w:rPr>
                            <w:rFonts w:ascii="Cambria Math" w:hAnsi="Cambria Math"/>
                          </w:rPr>
                          <m:t>dτ</m:t>
                        </m:r>
                      </m:e>
                    </m:nary>
                  </m:sup>
                </m:sSup>
              </m:e>
            </m:d>
            <m:r>
              <w:rPr>
                <w:rFonts w:ascii="Cambria Math" w:hAnsi="Cambria Math"/>
              </w:rPr>
              <m:t xml:space="preserve">- </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(N</m:t>
                </m:r>
              </m:e>
              <m:sub>
                <m:r>
                  <w:rPr>
                    <w:rFonts w:ascii="Cambria Math" w:eastAsiaTheme="minorEastAsia" w:hAnsi="Cambria Math"/>
                    <w:color w:val="000000" w:themeColor="text1"/>
                  </w:rPr>
                  <m:t>i</m:t>
                </m:r>
              </m:sub>
            </m:sSub>
            <m:r>
              <w:rPr>
                <w:rFonts w:ascii="Cambria Math" w:eastAsiaTheme="minorEastAsia" w:hAnsi="Cambria Math"/>
                <w:color w:val="000000" w:themeColor="text1"/>
              </w:rPr>
              <m:t>-1)</m:t>
            </m:r>
            <m:acc>
              <m:accPr>
                <m:chr m:val="̅"/>
                <m:ctrlPr>
                  <w:rPr>
                    <w:rFonts w:ascii="Cambria Math" w:eastAsiaTheme="minorEastAsia" w:hAnsi="Cambria Math"/>
                    <w:i/>
                    <w:color w:val="000000" w:themeColor="text1"/>
                  </w:rPr>
                </m:ctrlPr>
              </m:accPr>
              <m:e>
                <m:r>
                  <w:rPr>
                    <w:rFonts w:ascii="Cambria Math" w:eastAsiaTheme="minorEastAsia" w:hAnsi="Cambria Math"/>
                    <w:color w:val="000000" w:themeColor="text1"/>
                  </w:rPr>
                  <m:t>λ</m:t>
                </m:r>
              </m:e>
            </m:acc>
            <m:d>
              <m:dPr>
                <m:ctrlPr>
                  <w:rPr>
                    <w:rFonts w:ascii="Cambria Math" w:hAnsi="Cambria Math"/>
                    <w:i/>
                    <w:color w:val="000000" w:themeColor="text1"/>
                  </w:rPr>
                </m:ctrlPr>
              </m:dPr>
              <m:e>
                <m:r>
                  <w:rPr>
                    <w:rFonts w:ascii="Cambria Math" w:hAnsi="Cambria Math"/>
                    <w:color w:val="000000" w:themeColor="text1"/>
                  </w:rPr>
                  <m:t>a-τ,t-τ</m:t>
                </m:r>
              </m:e>
            </m:d>
            <m:r>
              <w:rPr>
                <w:rFonts w:ascii="Cambria Math" w:hAnsi="Cambria Math"/>
                <w:color w:val="000000" w:themeColor="text1"/>
              </w:rPr>
              <m:t xml:space="preserve"> </m:t>
            </m:r>
            <m:r>
              <w:rPr>
                <w:rFonts w:ascii="Cambria Math" w:eastAsiaTheme="minorEastAsia" w:hAnsi="Cambria Math"/>
              </w:rPr>
              <m:t>+ σ</m:t>
            </m:r>
          </m:e>
        </m:d>
      </m:oMath>
      <w:r w:rsidR="00F635F7">
        <w:rPr>
          <w:rFonts w:eastAsiaTheme="minorEastAsia"/>
        </w:rPr>
        <w:t xml:space="preserve"> </w:t>
      </w:r>
      <w:r w:rsidR="009416BA">
        <w:rPr>
          <w:rFonts w:eastAsiaTheme="minorEastAsia"/>
        </w:rPr>
        <w:tab/>
      </w:r>
      <w:r w:rsidR="00F635F7">
        <w:rPr>
          <w:rFonts w:eastAsiaTheme="minorEastAsia"/>
        </w:rPr>
        <w:t>(</w:t>
      </w:r>
      <w:r w:rsidR="009E5621">
        <w:rPr>
          <w:rFonts w:eastAsiaTheme="minorEastAsia"/>
        </w:rPr>
        <w:t>2</w:t>
      </w:r>
      <w:r w:rsidR="00370112">
        <w:rPr>
          <w:rFonts w:eastAsiaTheme="minorEastAsia"/>
        </w:rPr>
        <w:t>1</w:t>
      </w:r>
      <w:r w:rsidR="00F635F7">
        <w:rPr>
          <w:rFonts w:eastAsiaTheme="minorEastAsia"/>
        </w:rPr>
        <w:t>)</w:t>
      </w:r>
    </w:p>
    <w:p w14:paraId="7837EDDE" w14:textId="77777777" w:rsidR="009416BA" w:rsidRDefault="009416BA" w:rsidP="009416BA">
      <w:pPr>
        <w:ind w:left="5580" w:right="-720" w:hanging="5580"/>
        <w:rPr>
          <w:rFonts w:eastAsiaTheme="minorEastAsia"/>
          <w:i/>
          <w:iCs/>
          <w:color w:val="002060"/>
        </w:rPr>
      </w:pPr>
    </w:p>
    <w:p w14:paraId="7175C78A" w14:textId="6CFC7554" w:rsidR="009416BA" w:rsidRPr="005D61FA" w:rsidRDefault="009416BA" w:rsidP="009416BA">
      <w:pPr>
        <w:ind w:left="5580" w:right="-720" w:hanging="5580"/>
        <w:rPr>
          <w:rFonts w:eastAsiaTheme="minorEastAsia"/>
          <w:i/>
          <w:iCs/>
          <w:color w:val="1F4E79" w:themeColor="accent5" w:themeShade="80"/>
        </w:rPr>
      </w:pPr>
      <w:commentRangeStart w:id="132"/>
      <w:commentRangeStart w:id="133"/>
      <w:r w:rsidRPr="005D61FA">
        <w:rPr>
          <w:rFonts w:eastAsiaTheme="minorEastAsia"/>
          <w:i/>
          <w:iCs/>
          <w:color w:val="1F4E79" w:themeColor="accent5" w:themeShade="80"/>
        </w:rPr>
        <w:t>Integrate both sides.</w:t>
      </w:r>
      <w:commentRangeEnd w:id="132"/>
      <w:r w:rsidRPr="005D61FA">
        <w:rPr>
          <w:rStyle w:val="CommentReference"/>
          <w:color w:val="1F4E79" w:themeColor="accent5" w:themeShade="80"/>
        </w:rPr>
        <w:commentReference w:id="132"/>
      </w:r>
      <w:commentRangeEnd w:id="133"/>
      <w:r w:rsidR="00AA57D1">
        <w:rPr>
          <w:rStyle w:val="CommentReference"/>
        </w:rPr>
        <w:commentReference w:id="133"/>
      </w:r>
    </w:p>
    <w:p w14:paraId="2425589F" w14:textId="49902E2C" w:rsidR="009416BA" w:rsidRDefault="00000000" w:rsidP="009416BA">
      <w:pPr>
        <w:ind w:left="5760" w:hanging="5760"/>
        <w:rPr>
          <w:rFonts w:eastAsiaTheme="minorEastAsia"/>
        </w:rPr>
      </w:pPr>
      <m:oMath>
        <m:sSup>
          <m:sSupPr>
            <m:ctrlPr>
              <w:rPr>
                <w:rFonts w:ascii="Cambria Math" w:hAnsi="Cambria Math"/>
                <w:i/>
                <w:color w:val="000000" w:themeColor="text1"/>
              </w:rPr>
            </m:ctrlPr>
          </m:sSupPr>
          <m:e>
            <m:r>
              <w:rPr>
                <w:rFonts w:ascii="Cambria Math" w:hAnsi="Cambria Math"/>
                <w:color w:val="000000" w:themeColor="text1"/>
              </w:rPr>
              <m:t>e</m:t>
            </m:r>
          </m:e>
          <m:sup>
            <m:r>
              <w:rPr>
                <w:rFonts w:ascii="Cambria Math" w:eastAsiaTheme="minorEastAsia" w:hAnsi="Cambria Math"/>
                <w:color w:val="000000" w:themeColor="text1"/>
              </w:rPr>
              <m:t>σ</m:t>
            </m:r>
            <m:sSub>
              <m:sSubPr>
                <m:ctrlPr>
                  <w:rPr>
                    <w:rFonts w:ascii="Cambria Math" w:hAnsi="Cambria Math"/>
                    <w:i/>
                    <w:color w:val="000000" w:themeColor="text1"/>
                  </w:rPr>
                </m:ctrlPr>
              </m:sSubPr>
              <m:e>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N</m:t>
                    </m:r>
                  </m:e>
                  <m:sub>
                    <m:r>
                      <w:rPr>
                        <w:rFonts w:ascii="Cambria Math" w:eastAsiaTheme="minorEastAsia" w:hAnsi="Cambria Math"/>
                        <w:color w:val="000000" w:themeColor="text1"/>
                      </w:rPr>
                      <m:t>i</m:t>
                    </m:r>
                  </m:sub>
                </m:sSub>
                <m:r>
                  <w:rPr>
                    <w:rFonts w:ascii="Cambria Math" w:hAnsi="Cambria Math"/>
                    <w:color w:val="000000" w:themeColor="text1"/>
                  </w:rPr>
                  <m:t>D</m:t>
                </m:r>
              </m:e>
              <m:sub>
                <m:r>
                  <w:rPr>
                    <w:rFonts w:ascii="Cambria Math" w:hAnsi="Cambria Math"/>
                    <w:color w:val="000000" w:themeColor="text1"/>
                  </w:rPr>
                  <m:t>a,t</m:t>
                </m:r>
              </m:sub>
            </m:sSub>
          </m:sup>
        </m:sSup>
        <m:r>
          <w:rPr>
            <w:rFonts w:ascii="Cambria Math" w:hAnsi="Cambria Math"/>
            <w:color w:val="000000" w:themeColor="text1"/>
          </w:rPr>
          <m:t xml:space="preserve"> </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a</m:t>
            </m:r>
          </m:sup>
          <m:e>
            <m:d>
              <m:dPr>
                <m:ctrlPr>
                  <w:rPr>
                    <w:rFonts w:ascii="Cambria Math" w:hAnsi="Cambria Math"/>
                    <w:i/>
                  </w:rPr>
                </m:ctrlPr>
              </m:dPr>
              <m:e>
                <m:sSup>
                  <m:sSupPr>
                    <m:ctrlPr>
                      <w:rPr>
                        <w:rFonts w:ascii="Cambria Math" w:hAnsi="Cambria Math"/>
                        <w:i/>
                        <w:color w:val="000000" w:themeColor="text1"/>
                      </w:rPr>
                    </m:ctrlPr>
                  </m:sSupPr>
                  <m:e>
                    <m:r>
                      <w:rPr>
                        <w:rFonts w:ascii="Cambria Math" w:hAnsi="Cambria Math"/>
                        <w:color w:val="000000" w:themeColor="text1"/>
                      </w:rPr>
                      <m:t>e</m:t>
                    </m:r>
                  </m:e>
                  <m:sup>
                    <m:r>
                      <w:rPr>
                        <w:rFonts w:ascii="Cambria Math" w:eastAsiaTheme="minorEastAsia" w:hAnsi="Cambria Math"/>
                        <w:color w:val="000000" w:themeColor="text1"/>
                      </w:rPr>
                      <m:t>σ</m:t>
                    </m:r>
                    <m:sSub>
                      <m:sSubPr>
                        <m:ctrlPr>
                          <w:rPr>
                            <w:rFonts w:ascii="Cambria Math" w:hAnsi="Cambria Math"/>
                            <w:i/>
                            <w:color w:val="000000" w:themeColor="text1"/>
                          </w:rPr>
                        </m:ctrlPr>
                      </m:sSubPr>
                      <m:e>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N</m:t>
                            </m:r>
                          </m:e>
                          <m:sub>
                            <m:r>
                              <w:rPr>
                                <w:rFonts w:ascii="Cambria Math" w:eastAsiaTheme="minorEastAsia" w:hAnsi="Cambria Math"/>
                                <w:color w:val="000000" w:themeColor="text1"/>
                              </w:rPr>
                              <m:t>i</m:t>
                            </m:r>
                          </m:sub>
                        </m:sSub>
                        <m:r>
                          <w:rPr>
                            <w:rFonts w:ascii="Cambria Math" w:hAnsi="Cambria Math"/>
                            <w:color w:val="000000" w:themeColor="text1"/>
                          </w:rPr>
                          <m:t>D</m:t>
                        </m:r>
                      </m:e>
                      <m:sub>
                        <m:r>
                          <w:rPr>
                            <w:rFonts w:ascii="Cambria Math" w:hAnsi="Cambria Math"/>
                            <w:color w:val="000000" w:themeColor="text1"/>
                          </w:rPr>
                          <m:t>a,t</m:t>
                        </m:r>
                      </m:sub>
                    </m:sSub>
                  </m:sup>
                </m:sSup>
              </m:e>
            </m:d>
            <m:d>
              <m:dPr>
                <m:begChr m:val="["/>
                <m:endChr m:val="]"/>
                <m:ctrlPr>
                  <w:rPr>
                    <w:rFonts w:ascii="Cambria Math" w:hAnsi="Cambria Math"/>
                    <w:i/>
                  </w:rPr>
                </m:ctrlPr>
              </m:dPr>
              <m:e>
                <m:d>
                  <m:dPr>
                    <m:ctrlPr>
                      <w:rPr>
                        <w:rFonts w:ascii="Cambria Math" w:hAnsi="Cambria Math"/>
                        <w:i/>
                      </w:rPr>
                    </m:ctrlPr>
                  </m:dPr>
                  <m:e>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N</m:t>
                        </m:r>
                      </m:e>
                      <m:sub>
                        <m:r>
                          <w:rPr>
                            <w:rFonts w:ascii="Cambria Math" w:eastAsiaTheme="minorEastAsia" w:hAnsi="Cambria Math"/>
                            <w:color w:val="000000" w:themeColor="text1"/>
                          </w:rPr>
                          <m:t>i</m:t>
                        </m:r>
                      </m:sub>
                    </m:sSub>
                    <m:acc>
                      <m:accPr>
                        <m:chr m:val="̅"/>
                        <m:ctrlPr>
                          <w:rPr>
                            <w:rFonts w:ascii="Cambria Math" w:eastAsiaTheme="minorEastAsia" w:hAnsi="Cambria Math"/>
                            <w:i/>
                            <w:color w:val="000000" w:themeColor="text1"/>
                          </w:rPr>
                        </m:ctrlPr>
                      </m:accPr>
                      <m:e>
                        <m:r>
                          <w:rPr>
                            <w:rFonts w:ascii="Cambria Math" w:eastAsiaTheme="minorEastAsia" w:hAnsi="Cambria Math"/>
                            <w:color w:val="000000" w:themeColor="text1"/>
                          </w:rPr>
                          <m:t>λ</m:t>
                        </m:r>
                      </m:e>
                    </m:acc>
                    <m:d>
                      <m:dPr>
                        <m:ctrlPr>
                          <w:rPr>
                            <w:rFonts w:ascii="Cambria Math" w:hAnsi="Cambria Math"/>
                            <w:i/>
                            <w:color w:val="000000" w:themeColor="text1"/>
                          </w:rPr>
                        </m:ctrlPr>
                      </m:dPr>
                      <m:e>
                        <m:r>
                          <w:rPr>
                            <w:rFonts w:ascii="Cambria Math" w:hAnsi="Cambria Math"/>
                            <w:color w:val="000000" w:themeColor="text1"/>
                          </w:rPr>
                          <m:t>a-τ,t-τ</m:t>
                        </m:r>
                      </m:e>
                    </m:d>
                    <m:r>
                      <w:rPr>
                        <w:rFonts w:ascii="Cambria Math" w:hAnsi="Cambria Math"/>
                      </w:rPr>
                      <m:t xml:space="preserve">- </m:t>
                    </m:r>
                    <m:r>
                      <w:rPr>
                        <w:rFonts w:ascii="Cambria Math" w:eastAsiaTheme="minorEastAsia" w:hAnsi="Cambria Math"/>
                      </w:rPr>
                      <m:t>σ</m:t>
                    </m:r>
                  </m:e>
                </m:d>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a</m:t>
                            </m:r>
                          </m:sup>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acc>
                              <m:accPr>
                                <m:chr m:val="̅"/>
                                <m:ctrlPr>
                                  <w:rPr>
                                    <w:rFonts w:ascii="Cambria Math" w:eastAsiaTheme="minorEastAsia" w:hAnsi="Cambria Math"/>
                                    <w:i/>
                                  </w:rPr>
                                </m:ctrlPr>
                              </m:accPr>
                              <m:e>
                                <m:r>
                                  <w:rPr>
                                    <w:rFonts w:ascii="Cambria Math" w:eastAsiaTheme="minorEastAsia" w:hAnsi="Cambria Math"/>
                                  </w:rPr>
                                  <m:t>λ</m:t>
                                </m:r>
                              </m:e>
                            </m:acc>
                            <m:d>
                              <m:dPr>
                                <m:ctrlPr>
                                  <w:rPr>
                                    <w:rFonts w:ascii="Cambria Math" w:hAnsi="Cambria Math"/>
                                    <w:i/>
                                  </w:rPr>
                                </m:ctrlPr>
                              </m:dPr>
                              <m:e>
                                <m:r>
                                  <w:rPr>
                                    <w:rFonts w:ascii="Cambria Math" w:hAnsi="Cambria Math"/>
                                  </w:rPr>
                                  <m:t>a-τ,t-τ</m:t>
                                </m:r>
                              </m:e>
                            </m:d>
                            <m:r>
                              <w:rPr>
                                <w:rFonts w:ascii="Cambria Math" w:hAnsi="Cambria Math"/>
                              </w:rPr>
                              <m:t>dτ</m:t>
                            </m:r>
                          </m:e>
                        </m:nary>
                      </m:sup>
                    </m:sSup>
                  </m:e>
                </m:d>
                <m:r>
                  <w:rPr>
                    <w:rFonts w:ascii="Cambria Math" w:hAnsi="Cambria Math"/>
                  </w:rPr>
                  <m:t xml:space="preserve">- </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(N</m:t>
                    </m:r>
                  </m:e>
                  <m:sub>
                    <m:r>
                      <w:rPr>
                        <w:rFonts w:ascii="Cambria Math" w:eastAsiaTheme="minorEastAsia" w:hAnsi="Cambria Math"/>
                        <w:color w:val="000000" w:themeColor="text1"/>
                      </w:rPr>
                      <m:t>i</m:t>
                    </m:r>
                  </m:sub>
                </m:sSub>
                <m:r>
                  <w:rPr>
                    <w:rFonts w:ascii="Cambria Math" w:eastAsiaTheme="minorEastAsia" w:hAnsi="Cambria Math"/>
                    <w:color w:val="000000" w:themeColor="text1"/>
                  </w:rPr>
                  <m:t>-1)</m:t>
                </m:r>
                <m:acc>
                  <m:accPr>
                    <m:chr m:val="̅"/>
                    <m:ctrlPr>
                      <w:rPr>
                        <w:rFonts w:ascii="Cambria Math" w:eastAsiaTheme="minorEastAsia" w:hAnsi="Cambria Math"/>
                        <w:i/>
                        <w:color w:val="000000" w:themeColor="text1"/>
                      </w:rPr>
                    </m:ctrlPr>
                  </m:accPr>
                  <m:e>
                    <m:r>
                      <w:rPr>
                        <w:rFonts w:ascii="Cambria Math" w:eastAsiaTheme="minorEastAsia" w:hAnsi="Cambria Math"/>
                        <w:color w:val="000000" w:themeColor="text1"/>
                      </w:rPr>
                      <m:t>λ</m:t>
                    </m:r>
                  </m:e>
                </m:acc>
                <m:d>
                  <m:dPr>
                    <m:ctrlPr>
                      <w:rPr>
                        <w:rFonts w:ascii="Cambria Math" w:hAnsi="Cambria Math"/>
                        <w:i/>
                        <w:color w:val="000000" w:themeColor="text1"/>
                      </w:rPr>
                    </m:ctrlPr>
                  </m:dPr>
                  <m:e>
                    <m:r>
                      <w:rPr>
                        <w:rFonts w:ascii="Cambria Math" w:hAnsi="Cambria Math"/>
                        <w:color w:val="000000" w:themeColor="text1"/>
                      </w:rPr>
                      <m:t>a-τ,t-τ</m:t>
                    </m:r>
                  </m:e>
                </m:d>
                <m:r>
                  <w:rPr>
                    <w:rFonts w:ascii="Cambria Math" w:hAnsi="Cambria Math"/>
                    <w:color w:val="000000" w:themeColor="text1"/>
                  </w:rPr>
                  <m:t xml:space="preserve"> </m:t>
                </m:r>
                <m:r>
                  <w:rPr>
                    <w:rFonts w:ascii="Cambria Math" w:eastAsiaTheme="minorEastAsia" w:hAnsi="Cambria Math"/>
                  </w:rPr>
                  <m:t>+ σ</m:t>
                </m:r>
              </m:e>
            </m:d>
            <m:r>
              <w:rPr>
                <w:rFonts w:ascii="Cambria Math" w:hAnsi="Cambria Math"/>
              </w:rPr>
              <m:t>dτ</m:t>
            </m:r>
          </m:e>
        </m:nary>
      </m:oMath>
      <w:r w:rsidR="009416BA">
        <w:rPr>
          <w:rFonts w:eastAsiaTheme="minorEastAsia"/>
        </w:rPr>
        <w:t xml:space="preserve">    (2</w:t>
      </w:r>
      <w:r w:rsidR="00370112">
        <w:rPr>
          <w:rFonts w:eastAsiaTheme="minorEastAsia"/>
        </w:rPr>
        <w:t>2</w:t>
      </w:r>
      <w:r w:rsidR="009416BA">
        <w:rPr>
          <w:rFonts w:eastAsiaTheme="minorEastAsia"/>
        </w:rPr>
        <w:t>)</w:t>
      </w:r>
      <w:r w:rsidR="009416BA">
        <w:rPr>
          <w:rFonts w:eastAsiaTheme="minorEastAsia"/>
        </w:rPr>
        <w:tab/>
      </w:r>
    </w:p>
    <w:p w14:paraId="0C64B655" w14:textId="157CF81A" w:rsidR="00F635F7" w:rsidRDefault="00456D5A" w:rsidP="009416BA">
      <w:pPr>
        <w:ind w:left="5760" w:hanging="5760"/>
        <w:rPr>
          <w:rFonts w:eastAsiaTheme="minorEastAsia"/>
        </w:rPr>
      </w:pPr>
      <m:oMath>
        <m:r>
          <w:rPr>
            <w:rFonts w:ascii="Cambria Math" w:hAnsi="Cambria Math"/>
            <w:color w:val="000000" w:themeColor="text1"/>
          </w:rPr>
          <m:t xml:space="preserve"> </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(a,t)=</m:t>
        </m:r>
        <m:d>
          <m:dPr>
            <m:ctrlPr>
              <w:rPr>
                <w:rFonts w:ascii="Cambria Math"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e</m:t>
                </m:r>
              </m:e>
              <m:sup>
                <m:r>
                  <w:rPr>
                    <w:rFonts w:ascii="Cambria Math" w:eastAsiaTheme="minorEastAsia" w:hAnsi="Cambria Math"/>
                    <w:color w:val="000000" w:themeColor="text1"/>
                  </w:rPr>
                  <m:t>-σ</m:t>
                </m:r>
                <m:sSub>
                  <m:sSubPr>
                    <m:ctrlPr>
                      <w:rPr>
                        <w:rFonts w:ascii="Cambria Math" w:hAnsi="Cambria Math"/>
                        <w:i/>
                        <w:color w:val="000000" w:themeColor="text1"/>
                      </w:rPr>
                    </m:ctrlPr>
                  </m:sSubPr>
                  <m:e>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N</m:t>
                        </m:r>
                      </m:e>
                      <m:sub>
                        <m:r>
                          <w:rPr>
                            <w:rFonts w:ascii="Cambria Math" w:eastAsiaTheme="minorEastAsia" w:hAnsi="Cambria Math"/>
                            <w:color w:val="000000" w:themeColor="text1"/>
                          </w:rPr>
                          <m:t>i</m:t>
                        </m:r>
                      </m:sub>
                    </m:sSub>
                    <m:r>
                      <w:rPr>
                        <w:rFonts w:ascii="Cambria Math" w:hAnsi="Cambria Math"/>
                        <w:color w:val="000000" w:themeColor="text1"/>
                      </w:rPr>
                      <m:t>D</m:t>
                    </m:r>
                  </m:e>
                  <m:sub>
                    <m:r>
                      <w:rPr>
                        <w:rFonts w:ascii="Cambria Math" w:hAnsi="Cambria Math"/>
                        <w:color w:val="000000" w:themeColor="text1"/>
                      </w:rPr>
                      <m:t>a,t</m:t>
                    </m:r>
                  </m:sub>
                </m:sSub>
              </m:sup>
            </m:sSup>
          </m:e>
        </m:d>
        <m:d>
          <m:dPr>
            <m:begChr m:val="["/>
            <m:endChr m:val="]"/>
            <m:ctrlPr>
              <w:rPr>
                <w:rFonts w:ascii="Cambria Math" w:hAnsi="Cambria Math"/>
                <w:i/>
                <w:color w:val="000000" w:themeColor="text1"/>
              </w:rPr>
            </m:ctrlPr>
          </m:dPr>
          <m:e>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a</m:t>
                </m:r>
              </m:sup>
              <m:e>
                <m:d>
                  <m:dPr>
                    <m:ctrlPr>
                      <w:rPr>
                        <w:rFonts w:ascii="Cambria Math" w:hAnsi="Cambria Math"/>
                        <w:i/>
                      </w:rPr>
                    </m:ctrlPr>
                  </m:dPr>
                  <m:e>
                    <m:sSup>
                      <m:sSupPr>
                        <m:ctrlPr>
                          <w:rPr>
                            <w:rFonts w:ascii="Cambria Math" w:hAnsi="Cambria Math"/>
                            <w:i/>
                            <w:color w:val="000000" w:themeColor="text1"/>
                          </w:rPr>
                        </m:ctrlPr>
                      </m:sSupPr>
                      <m:e>
                        <m:r>
                          <w:rPr>
                            <w:rFonts w:ascii="Cambria Math" w:hAnsi="Cambria Math"/>
                            <w:color w:val="000000" w:themeColor="text1"/>
                          </w:rPr>
                          <m:t>e</m:t>
                        </m:r>
                      </m:e>
                      <m:sup>
                        <m:r>
                          <w:rPr>
                            <w:rFonts w:ascii="Cambria Math" w:eastAsiaTheme="minorEastAsia" w:hAnsi="Cambria Math"/>
                            <w:color w:val="000000" w:themeColor="text1"/>
                          </w:rPr>
                          <m:t>σ</m:t>
                        </m:r>
                        <m:sSub>
                          <m:sSubPr>
                            <m:ctrlPr>
                              <w:rPr>
                                <w:rFonts w:ascii="Cambria Math" w:hAnsi="Cambria Math"/>
                                <w:i/>
                                <w:color w:val="000000" w:themeColor="text1"/>
                              </w:rPr>
                            </m:ctrlPr>
                          </m:sSubPr>
                          <m:e>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N</m:t>
                                </m:r>
                              </m:e>
                              <m:sub>
                                <m:r>
                                  <w:rPr>
                                    <w:rFonts w:ascii="Cambria Math" w:eastAsiaTheme="minorEastAsia" w:hAnsi="Cambria Math"/>
                                    <w:color w:val="000000" w:themeColor="text1"/>
                                  </w:rPr>
                                  <m:t>i</m:t>
                                </m:r>
                              </m:sub>
                            </m:sSub>
                            <m:r>
                              <w:rPr>
                                <w:rFonts w:ascii="Cambria Math" w:hAnsi="Cambria Math"/>
                                <w:color w:val="000000" w:themeColor="text1"/>
                              </w:rPr>
                              <m:t>D</m:t>
                            </m:r>
                          </m:e>
                          <m:sub>
                            <m:r>
                              <w:rPr>
                                <w:rFonts w:ascii="Cambria Math" w:hAnsi="Cambria Math"/>
                                <w:color w:val="000000" w:themeColor="text1"/>
                              </w:rPr>
                              <m:t>a,t</m:t>
                            </m:r>
                          </m:sub>
                        </m:sSub>
                      </m:sup>
                    </m:sSup>
                  </m:e>
                </m:d>
                <m:d>
                  <m:dPr>
                    <m:begChr m:val="["/>
                    <m:endChr m:val="]"/>
                    <m:ctrlPr>
                      <w:rPr>
                        <w:rFonts w:ascii="Cambria Math" w:hAnsi="Cambria Math"/>
                        <w:i/>
                      </w:rPr>
                    </m:ctrlPr>
                  </m:dPr>
                  <m:e>
                    <m:d>
                      <m:dPr>
                        <m:ctrlPr>
                          <w:rPr>
                            <w:rFonts w:ascii="Cambria Math" w:hAnsi="Cambria Math"/>
                            <w:i/>
                          </w:rPr>
                        </m:ctrlPr>
                      </m:dPr>
                      <m:e>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N</m:t>
                            </m:r>
                          </m:e>
                          <m:sub>
                            <m:r>
                              <w:rPr>
                                <w:rFonts w:ascii="Cambria Math" w:eastAsiaTheme="minorEastAsia" w:hAnsi="Cambria Math"/>
                                <w:color w:val="000000" w:themeColor="text1"/>
                              </w:rPr>
                              <m:t>i</m:t>
                            </m:r>
                          </m:sub>
                        </m:sSub>
                        <m:acc>
                          <m:accPr>
                            <m:chr m:val="̅"/>
                            <m:ctrlPr>
                              <w:rPr>
                                <w:rFonts w:ascii="Cambria Math" w:eastAsiaTheme="minorEastAsia" w:hAnsi="Cambria Math"/>
                                <w:i/>
                                <w:color w:val="000000" w:themeColor="text1"/>
                              </w:rPr>
                            </m:ctrlPr>
                          </m:accPr>
                          <m:e>
                            <m:r>
                              <w:rPr>
                                <w:rFonts w:ascii="Cambria Math" w:eastAsiaTheme="minorEastAsia" w:hAnsi="Cambria Math"/>
                                <w:color w:val="000000" w:themeColor="text1"/>
                              </w:rPr>
                              <m:t>λ</m:t>
                            </m:r>
                          </m:e>
                        </m:acc>
                        <m:d>
                          <m:dPr>
                            <m:ctrlPr>
                              <w:rPr>
                                <w:rFonts w:ascii="Cambria Math" w:hAnsi="Cambria Math"/>
                                <w:i/>
                                <w:color w:val="000000" w:themeColor="text1"/>
                              </w:rPr>
                            </m:ctrlPr>
                          </m:dPr>
                          <m:e>
                            <m:r>
                              <w:rPr>
                                <w:rFonts w:ascii="Cambria Math" w:hAnsi="Cambria Math"/>
                                <w:color w:val="000000" w:themeColor="text1"/>
                              </w:rPr>
                              <m:t>a-τ,t-τ</m:t>
                            </m:r>
                          </m:e>
                        </m:d>
                        <m:r>
                          <w:rPr>
                            <w:rFonts w:ascii="Cambria Math" w:hAnsi="Cambria Math"/>
                          </w:rPr>
                          <m:t xml:space="preserve">- </m:t>
                        </m:r>
                        <m:r>
                          <w:rPr>
                            <w:rFonts w:ascii="Cambria Math" w:eastAsiaTheme="minorEastAsia" w:hAnsi="Cambria Math"/>
                          </w:rPr>
                          <m:t>σ</m:t>
                        </m:r>
                      </m:e>
                    </m:d>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a</m:t>
                                </m:r>
                              </m:sup>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acc>
                                  <m:accPr>
                                    <m:chr m:val="̅"/>
                                    <m:ctrlPr>
                                      <w:rPr>
                                        <w:rFonts w:ascii="Cambria Math" w:eastAsiaTheme="minorEastAsia" w:hAnsi="Cambria Math"/>
                                        <w:i/>
                                      </w:rPr>
                                    </m:ctrlPr>
                                  </m:accPr>
                                  <m:e>
                                    <m:r>
                                      <w:rPr>
                                        <w:rFonts w:ascii="Cambria Math" w:eastAsiaTheme="minorEastAsia" w:hAnsi="Cambria Math"/>
                                      </w:rPr>
                                      <m:t>λ</m:t>
                                    </m:r>
                                  </m:e>
                                </m:acc>
                                <m:d>
                                  <m:dPr>
                                    <m:ctrlPr>
                                      <w:rPr>
                                        <w:rFonts w:ascii="Cambria Math" w:hAnsi="Cambria Math"/>
                                        <w:i/>
                                      </w:rPr>
                                    </m:ctrlPr>
                                  </m:dPr>
                                  <m:e>
                                    <m:r>
                                      <w:rPr>
                                        <w:rFonts w:ascii="Cambria Math" w:hAnsi="Cambria Math"/>
                                      </w:rPr>
                                      <m:t>a-τ,t-τ</m:t>
                                    </m:r>
                                  </m:e>
                                </m:d>
                                <m:r>
                                  <w:rPr>
                                    <w:rFonts w:ascii="Cambria Math" w:hAnsi="Cambria Math"/>
                                  </w:rPr>
                                  <m:t>dτ</m:t>
                                </m:r>
                              </m:e>
                            </m:nary>
                          </m:sup>
                        </m:sSup>
                      </m:e>
                    </m:d>
                    <m:r>
                      <w:rPr>
                        <w:rFonts w:ascii="Cambria Math" w:hAnsi="Cambria Math"/>
                      </w:rPr>
                      <m:t xml:space="preserve">- </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(N</m:t>
                        </m:r>
                      </m:e>
                      <m:sub>
                        <m:r>
                          <w:rPr>
                            <w:rFonts w:ascii="Cambria Math" w:eastAsiaTheme="minorEastAsia" w:hAnsi="Cambria Math"/>
                            <w:color w:val="000000" w:themeColor="text1"/>
                          </w:rPr>
                          <m:t>i</m:t>
                        </m:r>
                      </m:sub>
                    </m:sSub>
                    <m:r>
                      <w:rPr>
                        <w:rFonts w:ascii="Cambria Math" w:eastAsiaTheme="minorEastAsia" w:hAnsi="Cambria Math"/>
                        <w:color w:val="000000" w:themeColor="text1"/>
                      </w:rPr>
                      <m:t>-1)</m:t>
                    </m:r>
                    <m:acc>
                      <m:accPr>
                        <m:chr m:val="̅"/>
                        <m:ctrlPr>
                          <w:rPr>
                            <w:rFonts w:ascii="Cambria Math" w:eastAsiaTheme="minorEastAsia" w:hAnsi="Cambria Math"/>
                            <w:i/>
                            <w:color w:val="000000" w:themeColor="text1"/>
                          </w:rPr>
                        </m:ctrlPr>
                      </m:accPr>
                      <m:e>
                        <m:r>
                          <w:rPr>
                            <w:rFonts w:ascii="Cambria Math" w:eastAsiaTheme="minorEastAsia" w:hAnsi="Cambria Math"/>
                            <w:color w:val="000000" w:themeColor="text1"/>
                          </w:rPr>
                          <m:t>λ</m:t>
                        </m:r>
                      </m:e>
                    </m:acc>
                    <m:d>
                      <m:dPr>
                        <m:ctrlPr>
                          <w:rPr>
                            <w:rFonts w:ascii="Cambria Math" w:hAnsi="Cambria Math"/>
                            <w:i/>
                            <w:color w:val="000000" w:themeColor="text1"/>
                          </w:rPr>
                        </m:ctrlPr>
                      </m:dPr>
                      <m:e>
                        <m:r>
                          <w:rPr>
                            <w:rFonts w:ascii="Cambria Math" w:hAnsi="Cambria Math"/>
                            <w:color w:val="000000" w:themeColor="text1"/>
                          </w:rPr>
                          <m:t>a-τ,t-τ</m:t>
                        </m:r>
                      </m:e>
                    </m:d>
                    <m:r>
                      <w:rPr>
                        <w:rFonts w:ascii="Cambria Math" w:hAnsi="Cambria Math"/>
                        <w:color w:val="000000" w:themeColor="text1"/>
                      </w:rPr>
                      <m:t xml:space="preserve"> </m:t>
                    </m:r>
                    <m:r>
                      <w:rPr>
                        <w:rFonts w:ascii="Cambria Math" w:eastAsiaTheme="minorEastAsia" w:hAnsi="Cambria Math"/>
                      </w:rPr>
                      <m:t>+ σ</m:t>
                    </m:r>
                  </m:e>
                </m:d>
                <m:r>
                  <w:rPr>
                    <w:rFonts w:ascii="Cambria Math" w:hAnsi="Cambria Math"/>
                  </w:rPr>
                  <m:t>dτ</m:t>
                </m:r>
              </m:e>
            </m:nary>
          </m:e>
        </m:d>
      </m:oMath>
      <w:r w:rsidR="009416BA">
        <w:rPr>
          <w:rFonts w:eastAsiaTheme="minorEastAsia"/>
        </w:rPr>
        <w:tab/>
      </w:r>
      <w:r>
        <w:rPr>
          <w:rFonts w:eastAsiaTheme="minorEastAsia"/>
        </w:rPr>
        <w:t>(23)</w:t>
      </w:r>
      <w:r w:rsidR="009416BA">
        <w:rPr>
          <w:rFonts w:eastAsiaTheme="minorEastAsia"/>
        </w:rPr>
        <w:tab/>
      </w:r>
      <w:r w:rsidR="009416BA">
        <w:rPr>
          <w:rFonts w:eastAsiaTheme="minorEastAsia"/>
        </w:rPr>
        <w:tab/>
      </w:r>
      <w:r w:rsidR="009416BA">
        <w:rPr>
          <w:rFonts w:eastAsiaTheme="minorEastAsia"/>
        </w:rPr>
        <w:tab/>
      </w:r>
      <w:r w:rsidR="009416BA">
        <w:rPr>
          <w:rFonts w:eastAsiaTheme="minorEastAsia"/>
        </w:rPr>
        <w:tab/>
      </w:r>
      <w:r w:rsidR="009416BA">
        <w:rPr>
          <w:rFonts w:eastAsiaTheme="minorEastAsia"/>
        </w:rPr>
        <w:tab/>
      </w:r>
    </w:p>
    <w:p w14:paraId="3F6A74B3" w14:textId="0F274627" w:rsidR="005D61FA" w:rsidRDefault="005D61FA" w:rsidP="001F0A42">
      <w:pPr>
        <w:rPr>
          <w:rFonts w:eastAsiaTheme="minorEastAsia"/>
          <w:color w:val="000000" w:themeColor="text1"/>
        </w:rPr>
      </w:pPr>
      <w:r>
        <w:rPr>
          <w:rFonts w:eastAsiaTheme="minorEastAsia"/>
        </w:rPr>
        <w:t xml:space="preserve">As before, we can estimate the proportion of multitypic infections as </w:t>
      </w:r>
      <m:oMath>
        <m:r>
          <w:rPr>
            <w:rFonts w:ascii="Cambria Math" w:eastAsiaTheme="minorEastAsia" w:hAnsi="Cambria Math"/>
            <w:color w:val="000000" w:themeColor="text1"/>
          </w:rPr>
          <m:t>1-x(a,t)-</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N</m:t>
            </m:r>
          </m:e>
          <m:sub>
            <m:r>
              <w:rPr>
                <w:rFonts w:ascii="Cambria Math" w:eastAsiaTheme="minorEastAsia" w:hAnsi="Cambria Math"/>
                <w:color w:val="000000" w:themeColor="text1"/>
              </w:rPr>
              <m:t>i</m:t>
            </m:r>
          </m:sub>
        </m:sSub>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z</m:t>
            </m:r>
          </m:e>
          <m:sub>
            <m:r>
              <w:rPr>
                <w:rFonts w:ascii="Cambria Math" w:eastAsiaTheme="minorEastAsia" w:hAnsi="Cambria Math"/>
                <w:color w:val="000000" w:themeColor="text1"/>
              </w:rPr>
              <m:t>i</m:t>
            </m:r>
          </m:sub>
        </m:sSub>
        <m:r>
          <w:rPr>
            <w:rFonts w:ascii="Cambria Math" w:eastAsiaTheme="minorEastAsia" w:hAnsi="Cambria Math"/>
            <w:color w:val="000000" w:themeColor="text1"/>
          </w:rPr>
          <m:t>(a,t)</m:t>
        </m:r>
      </m:oMath>
      <w:r>
        <w:rPr>
          <w:rFonts w:eastAsiaTheme="minorEastAsia"/>
          <w:color w:val="000000" w:themeColor="text1"/>
        </w:rPr>
        <w:t>.</w:t>
      </w:r>
    </w:p>
    <w:p w14:paraId="44E52F47" w14:textId="77777777" w:rsidR="00DB5841" w:rsidRDefault="00DB5841" w:rsidP="001F0A42">
      <w:pPr>
        <w:rPr>
          <w:rFonts w:eastAsiaTheme="minorEastAsia"/>
        </w:rPr>
      </w:pPr>
    </w:p>
    <w:p w14:paraId="3C07D0B8" w14:textId="275388EB" w:rsidR="001F0A42" w:rsidRDefault="001F0A42" w:rsidP="001F0A42">
      <w:pPr>
        <w:rPr>
          <w:rFonts w:eastAsiaTheme="minorEastAsia"/>
        </w:rPr>
      </w:pPr>
      <w:r>
        <w:rPr>
          <w:rFonts w:eastAsiaTheme="minorEastAsia"/>
        </w:rPr>
        <w:lastRenderedPageBreak/>
        <w:t xml:space="preserve">For the purposes of fitting </w:t>
      </w:r>
      <m:oMath>
        <m:acc>
          <m:accPr>
            <m:chr m:val="̅"/>
            <m:ctrlPr>
              <w:rPr>
                <w:rFonts w:ascii="Cambria Math" w:eastAsiaTheme="minorEastAsia" w:hAnsi="Cambria Math"/>
                <w:i/>
                <w:color w:val="000000" w:themeColor="text1"/>
              </w:rPr>
            </m:ctrlPr>
          </m:accPr>
          <m:e>
            <m:r>
              <w:rPr>
                <w:rFonts w:ascii="Cambria Math" w:eastAsiaTheme="minorEastAsia" w:hAnsi="Cambria Math"/>
                <w:color w:val="000000" w:themeColor="text1"/>
              </w:rPr>
              <m:t>λ</m:t>
            </m:r>
          </m:e>
        </m:acc>
      </m:oMath>
      <w:r>
        <w:rPr>
          <w:rFonts w:eastAsiaTheme="minorEastAsia"/>
          <w:color w:val="000000" w:themeColor="text1"/>
        </w:rPr>
        <w:t xml:space="preserve">, we can again follow </w:t>
      </w:r>
      <w:r>
        <w:rPr>
          <w:rFonts w:eastAsiaTheme="minorEastAsia"/>
        </w:rPr>
        <w:t>Cummings et al. 200</w:t>
      </w:r>
      <w:r>
        <w:t>9</w:t>
      </w:r>
      <w:r>
        <w:fldChar w:fldCharType="begin"/>
      </w:r>
      <w:r>
        <w:instrText xml:space="preserve"> ADDIN ZOTERO_ITEM CSL_CITATION {"citationID":"lwCeMixT","properties":{"formattedCitation":"\\super 2\\nosupersub{}","plainCitation":"2","noteIndex":0},"citationItems":[{"id":23523,"uris":["http://zotero.org/users/9739219/items/NV2NQUEY"],"itemData":{"id":23523,"type":"article-journal","abstract":"Background: An increase in the average age of dengue hemorrhagic fever (DHF) cases has been reported in Thailand. The cause of this increase is not known. Possible explanations include a reduction in transmission due to declining mosquito populations, declining contact between human and mosquito, and changes in reporting. We propose that a demographic shift toward lower birth and death rates has reduced dengue transmission and lengthened the interval between large epidemics. Methods and Findings: Using data from each of the 72 provinces of Thailand, we looked for associations between force of infection (a measure of hazard, defined as the rate per capita at which susceptible individuals become infected) and demographic and climactic variables. We estimated the force of infection from the age distribution of cases from 1985 to 2005. We find that the force of infection has declined by 2% each year since a peak in the late 1970s and early 1980s. Contrary to recent findings suggesting that the incidence of DHF has increased in Thailand, we find a small but statistically significant decline in DHF incidence since 1985 in a majority of provinces. The strongest predictor of the change in force of infection and the mean force of infection is the median age of the population. Using mathematical simulations of dengue transmission we show that a reduced birth rate and a shift in the population's age structure can explain the shift in the age distribution of cases, reduction of the force of infection, and increase in the periodicity of multiannual oscillations of DHF incidence in the absence of other changes. Conclusions: Lower birth and death rates decrease the flow of susceptible individuals into the population and increase the longevity of immune individuals. The increase in the proportion of the population that is immune increases the likelihood that an infectious mosquito will feed on an immune individual, reducing the force of infection. Though the force of infection has decreased by half, we find that the critical vaccination fraction has not changed significantly, declining from an average of 85% to 80%. Clinical guidelines should consider the impact of continued increases in the age of dengue cases in Thailand. Countries in the region lagging behind Thailand in the demographic transition may experience the same increase as their population ages. The impact of demographic changes on the force of infection has been hypothesized for other diseases, but, to our knowledge, this is the first observation of this phenomenon.","container-title":"PLoS Medicine","DOI":"10.1371/journal.pmed.1000139","ISSN":"15491277","issue":"9","note":"PMID: 19721696","title":"The impact of the demographic transition on dengue in Thailand: Insights from a statistical analysis and mathematical modeling","volume":"6","author":[{"family":"Cummings","given":"Derek A.T."},{"family":"Lamsirithaworn","given":"Sopon"},{"family":"Lessler","given":"Justin T."},{"family":"McDermott","given":"Aidan"},{"family":"Prasanthong","given":"Rungnapa"},{"family":"Nisalak","given":"Ananda"},{"family":"Jarman","given":"Richard G."},{"family":"Burke","given":"Donald S."},{"family":"Gibbons","given":"Robert V."}],"issued":{"date-parts":[["2009"]]}}}],"schema":"https://github.com/citation-style-language/schema/raw/master/csl-citation.json"} </w:instrText>
      </w:r>
      <w:r>
        <w:fldChar w:fldCharType="separate"/>
      </w:r>
      <w:r w:rsidRPr="00377D8B">
        <w:rPr>
          <w:rFonts w:ascii="Calibri" w:cs="Calibri"/>
          <w:kern w:val="0"/>
          <w:vertAlign w:val="superscript"/>
        </w:rPr>
        <w:t>2</w:t>
      </w:r>
      <w:r>
        <w:fldChar w:fldCharType="end"/>
      </w:r>
      <w:r w:rsidR="00D27E6A">
        <w:rPr>
          <w:rFonts w:eastAsiaTheme="minorEastAsia"/>
        </w:rPr>
        <w:t xml:space="preserve"> to represent the embedded </w:t>
      </w:r>
      <w:r>
        <w:rPr>
          <w:rFonts w:eastAsiaTheme="minorEastAsia"/>
        </w:rPr>
        <w:t xml:space="preserve">integrand in equation </w:t>
      </w:r>
      <w:r w:rsidR="00D27E6A">
        <w:rPr>
          <w:rFonts w:eastAsiaTheme="minorEastAsia"/>
        </w:rPr>
        <w:t xml:space="preserve">23 </w:t>
      </w:r>
      <w:r>
        <w:rPr>
          <w:rFonts w:eastAsiaTheme="minorEastAsia"/>
        </w:rPr>
        <w:t>as:</w:t>
      </w:r>
    </w:p>
    <w:p w14:paraId="12DF0574" w14:textId="4965C377" w:rsidR="001F0A42" w:rsidRDefault="00000000" w:rsidP="001F0A42">
      <w:pPr>
        <w:rPr>
          <w:rFonts w:eastAsiaTheme="minorEastAsia"/>
        </w:rPr>
      </w:pPr>
      <m:oMath>
        <m:nary>
          <m:naryPr>
            <m:limLoc m:val="undOvr"/>
            <m:ctrlPr>
              <w:rPr>
                <w:rFonts w:ascii="Cambria Math" w:hAnsi="Cambria Math"/>
                <w:i/>
              </w:rPr>
            </m:ctrlPr>
          </m:naryPr>
          <m:sub>
            <m:r>
              <w:rPr>
                <w:rFonts w:ascii="Cambria Math" w:hAnsi="Cambria Math"/>
              </w:rPr>
              <m:t>0</m:t>
            </m:r>
          </m:sub>
          <m:sup>
            <m:r>
              <w:rPr>
                <w:rFonts w:ascii="Cambria Math" w:hAnsi="Cambria Math"/>
              </w:rPr>
              <m:t>a</m:t>
            </m:r>
          </m:sup>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acc>
              <m:accPr>
                <m:chr m:val="̅"/>
                <m:ctrlPr>
                  <w:rPr>
                    <w:rFonts w:ascii="Cambria Math" w:eastAsiaTheme="minorEastAsia" w:hAnsi="Cambria Math"/>
                    <w:i/>
                  </w:rPr>
                </m:ctrlPr>
              </m:accPr>
              <m:e>
                <m:r>
                  <w:rPr>
                    <w:rFonts w:ascii="Cambria Math" w:eastAsiaTheme="minorEastAsia" w:hAnsi="Cambria Math"/>
                  </w:rPr>
                  <m:t>λ</m:t>
                </m:r>
              </m:e>
            </m:acc>
            <m:d>
              <m:dPr>
                <m:ctrlPr>
                  <w:rPr>
                    <w:rFonts w:ascii="Cambria Math" w:hAnsi="Cambria Math"/>
                    <w:i/>
                  </w:rPr>
                </m:ctrlPr>
              </m:dPr>
              <m:e>
                <m:r>
                  <w:rPr>
                    <w:rFonts w:ascii="Cambria Math" w:hAnsi="Cambria Math"/>
                  </w:rPr>
                  <m:t>a-τ,t-τ</m:t>
                </m:r>
              </m:e>
            </m:d>
            <m:r>
              <w:rPr>
                <w:rFonts w:ascii="Cambria Math" w:hAnsi="Cambria Math"/>
              </w:rPr>
              <m:t xml:space="preserve">dτ= </m:t>
            </m:r>
            <m:nary>
              <m:naryPr>
                <m:chr m:val="∑"/>
                <m:limLoc m:val="undOvr"/>
                <m:ctrlPr>
                  <w:rPr>
                    <w:rFonts w:ascii="Cambria Math" w:hAnsi="Cambria Math"/>
                    <w:i/>
                  </w:rPr>
                </m:ctrlPr>
              </m:naryPr>
              <m:sub>
                <m:r>
                  <w:rPr>
                    <w:rFonts w:ascii="Cambria Math" w:hAnsi="Cambria Math"/>
                  </w:rPr>
                  <m:t>0</m:t>
                </m:r>
              </m:sub>
              <m:sup>
                <m:r>
                  <w:rPr>
                    <w:rFonts w:ascii="Cambria Math" w:hAnsi="Cambria Math"/>
                  </w:rPr>
                  <m:t>a</m:t>
                </m:r>
              </m:sup>
              <m:e>
                <m:sSub>
                  <m:sSubPr>
                    <m:ctrlPr>
                      <w:rPr>
                        <w:rFonts w:ascii="Cambria Math" w:hAnsi="Cambria Math"/>
                        <w:i/>
                      </w:rPr>
                    </m:ctrlPr>
                  </m:sSubPr>
                  <m:e>
                    <m:r>
                      <w:rPr>
                        <w:rFonts w:ascii="Cambria Math" w:hAnsi="Cambria Math"/>
                      </w:rPr>
                      <m:t>N</m:t>
                    </m:r>
                  </m:e>
                  <m:sub>
                    <m:r>
                      <w:rPr>
                        <w:rFonts w:ascii="Cambria Math" w:hAnsi="Cambria Math"/>
                      </w:rPr>
                      <m:t>i</m:t>
                    </m:r>
                  </m:sub>
                </m:sSub>
                <m:acc>
                  <m:accPr>
                    <m:chr m:val="̅"/>
                    <m:ctrlPr>
                      <w:rPr>
                        <w:rFonts w:ascii="Cambria Math" w:eastAsiaTheme="minorEastAsia" w:hAnsi="Cambria Math"/>
                        <w:i/>
                      </w:rPr>
                    </m:ctrlPr>
                  </m:accPr>
                  <m:e>
                    <m:r>
                      <w:rPr>
                        <w:rFonts w:ascii="Cambria Math" w:eastAsiaTheme="minorEastAsia" w:hAnsi="Cambria Math"/>
                      </w:rPr>
                      <m:t>λ</m:t>
                    </m:r>
                  </m:e>
                </m:acc>
              </m:e>
            </m:nary>
          </m:e>
        </m:nary>
        <m:d>
          <m:dPr>
            <m:ctrlPr>
              <w:rPr>
                <w:rFonts w:ascii="Cambria Math" w:hAnsi="Cambria Math"/>
                <w:i/>
              </w:rPr>
            </m:ctrlPr>
          </m:dPr>
          <m:e>
            <m:r>
              <w:rPr>
                <w:rFonts w:ascii="Cambria Math" w:hAnsi="Cambria Math"/>
              </w:rPr>
              <m:t>a-τ,t-τ</m:t>
            </m:r>
          </m:e>
        </m:d>
        <m:sSub>
          <m:sSubPr>
            <m:ctrlPr>
              <w:rPr>
                <w:rFonts w:ascii="Cambria Math" w:hAnsi="Cambria Math"/>
                <w:i/>
              </w:rPr>
            </m:ctrlPr>
          </m:sSubPr>
          <m:e>
            <m:r>
              <w:rPr>
                <w:rFonts w:ascii="Cambria Math" w:hAnsi="Cambria Math"/>
              </w:rPr>
              <m:t>D</m:t>
            </m:r>
          </m:e>
          <m:sub>
            <m:r>
              <w:rPr>
                <w:rFonts w:ascii="Cambria Math" w:hAnsi="Cambria Math"/>
              </w:rPr>
              <m:t>a,t</m:t>
            </m:r>
          </m:sub>
        </m:sSub>
      </m:oMath>
      <w:r w:rsidR="001F0A42">
        <w:rPr>
          <w:rFonts w:eastAsiaTheme="minorEastAsia"/>
        </w:rPr>
        <w:tab/>
      </w:r>
      <w:r w:rsidR="001F0A42">
        <w:rPr>
          <w:rFonts w:eastAsiaTheme="minorEastAsia"/>
        </w:rPr>
        <w:tab/>
      </w:r>
      <w:r w:rsidR="001F0A42">
        <w:rPr>
          <w:rFonts w:eastAsiaTheme="minorEastAsia"/>
        </w:rPr>
        <w:tab/>
      </w:r>
      <w:r w:rsidR="001F0A42">
        <w:rPr>
          <w:rFonts w:eastAsiaTheme="minorEastAsia"/>
        </w:rPr>
        <w:tab/>
      </w:r>
      <w:r w:rsidR="001F0A42">
        <w:rPr>
          <w:rFonts w:eastAsiaTheme="minorEastAsia"/>
        </w:rPr>
        <w:tab/>
      </w:r>
      <w:r w:rsidR="00D27E6A">
        <w:rPr>
          <w:rFonts w:eastAsiaTheme="minorEastAsia"/>
        </w:rPr>
        <w:tab/>
      </w:r>
      <w:r w:rsidR="001F0A42">
        <w:rPr>
          <w:rFonts w:eastAsiaTheme="minorEastAsia"/>
        </w:rPr>
        <w:t>(</w:t>
      </w:r>
      <w:r w:rsidR="00D27E6A">
        <w:rPr>
          <w:rFonts w:eastAsiaTheme="minorEastAsia"/>
        </w:rPr>
        <w:t>24</w:t>
      </w:r>
      <w:r w:rsidR="001F0A42">
        <w:rPr>
          <w:rFonts w:eastAsiaTheme="minorEastAsia"/>
        </w:rPr>
        <w:t>)</w:t>
      </w:r>
    </w:p>
    <w:p w14:paraId="5FBDD0F6" w14:textId="77777777" w:rsidR="00D27E6A" w:rsidRDefault="00D27E6A" w:rsidP="001F0A42">
      <w:pPr>
        <w:rPr>
          <w:rFonts w:eastAsiaTheme="minorEastAsia"/>
        </w:rPr>
      </w:pPr>
    </w:p>
    <w:p w14:paraId="467C7EB8" w14:textId="0A99196E" w:rsidR="001F0A42" w:rsidRDefault="00D27E6A">
      <w:pPr>
        <w:rPr>
          <w:rFonts w:eastAsiaTheme="minorEastAsia"/>
          <w:color w:val="FF0000"/>
        </w:rPr>
      </w:pPr>
      <w:r w:rsidRPr="00DB5841">
        <w:rPr>
          <w:rFonts w:eastAsiaTheme="minorEastAsia"/>
          <w:color w:val="FF0000"/>
        </w:rPr>
        <w:t>Then, for the bigger integrand, we do the same… + integration constant????</w:t>
      </w:r>
      <w:r w:rsidR="00DB5841" w:rsidRPr="00DB5841">
        <w:rPr>
          <w:rFonts w:eastAsiaTheme="minorEastAsia"/>
          <w:color w:val="FF0000"/>
        </w:rPr>
        <w:t xml:space="preserve"> Not quite sure how to solve this…</w:t>
      </w:r>
    </w:p>
    <w:p w14:paraId="433E33F4" w14:textId="77777777" w:rsidR="00AA57D1" w:rsidRDefault="00AA57D1">
      <w:pPr>
        <w:rPr>
          <w:rFonts w:eastAsiaTheme="minorEastAsia"/>
          <w:color w:val="FF0000"/>
        </w:rPr>
      </w:pPr>
    </w:p>
    <w:p w14:paraId="17B03D52" w14:textId="670E89BC" w:rsidR="00AA57D1" w:rsidRDefault="00AA57D1">
      <w:pPr>
        <w:rPr>
          <w:rFonts w:eastAsiaTheme="minorEastAsia"/>
          <w:color w:val="FF0000"/>
        </w:rPr>
      </w:pPr>
      <w:r>
        <w:rPr>
          <w:rFonts w:eastAsiaTheme="minorEastAsia"/>
          <w:color w:val="FF0000"/>
        </w:rPr>
        <w:t xml:space="preserve">When we are using definite integrals (integrating from 0 to a) we do not need to include an integrating constant, you will get the exact same result (if done right). </w:t>
      </w:r>
    </w:p>
    <w:p w14:paraId="4DA40AB4" w14:textId="77777777" w:rsidR="00AA57D1" w:rsidRDefault="00AA57D1">
      <w:pPr>
        <w:rPr>
          <w:rFonts w:eastAsiaTheme="minorEastAsia"/>
          <w:color w:val="FF0000"/>
        </w:rPr>
      </w:pPr>
    </w:p>
    <w:p w14:paraId="6BBF0B11" w14:textId="71E89AE7" w:rsidR="00AA57D1" w:rsidRDefault="00AA57D1">
      <w:pPr>
        <w:rPr>
          <w:rFonts w:eastAsiaTheme="minorEastAsia"/>
          <w:color w:val="FF0000"/>
        </w:rPr>
      </w:pPr>
      <w:r>
        <w:rPr>
          <w:rFonts w:eastAsiaTheme="minorEastAsia"/>
          <w:color w:val="FF0000"/>
        </w:rPr>
        <w:t xml:space="preserve">As for the integrals of integrals, yeah, I think you would do the same thing twice. I don’t think anything unique has to be considered. </w:t>
      </w:r>
    </w:p>
    <w:p w14:paraId="1AA39857" w14:textId="77777777" w:rsidR="00AA57D1" w:rsidRDefault="00AA57D1">
      <w:pPr>
        <w:rPr>
          <w:rFonts w:eastAsiaTheme="minorEastAsia"/>
          <w:color w:val="FF0000"/>
        </w:rPr>
      </w:pPr>
    </w:p>
    <w:p w14:paraId="6260B2EC" w14:textId="6496C8E2" w:rsidR="00AA57D1" w:rsidRPr="00DB5841" w:rsidRDefault="00AA57D1">
      <w:pPr>
        <w:rPr>
          <w:rFonts w:eastAsiaTheme="minorEastAsia"/>
          <w:color w:val="FF0000"/>
        </w:rPr>
      </w:pPr>
      <w:r>
        <w:rPr>
          <w:rFonts w:eastAsiaTheme="minorEastAsia"/>
          <w:color w:val="FF0000"/>
        </w:rPr>
        <w:t xml:space="preserve">OK. So my big question is.. How to best explain the switch from PDEs to ODEs. Do we actually describe a new model with this change in parameter (from t,a to tau), or do we sweep that all under the rug like everyone before us? </w:t>
      </w:r>
    </w:p>
    <w:p w14:paraId="3C5013C2" w14:textId="77777777" w:rsidR="005D61FA" w:rsidRDefault="005D61FA">
      <w:pPr>
        <w:rPr>
          <w:rFonts w:eastAsiaTheme="minorEastAsia"/>
        </w:rPr>
      </w:pPr>
    </w:p>
    <w:p w14:paraId="56FFAA95" w14:textId="2E7156F2" w:rsidR="005D61FA" w:rsidRPr="00FA0FF3" w:rsidRDefault="005D61FA">
      <w:pPr>
        <w:rPr>
          <w:rFonts w:eastAsiaTheme="minorEastAsia"/>
        </w:rPr>
      </w:pPr>
    </w:p>
    <w:sectPr w:rsidR="005D61FA" w:rsidRPr="00FA0FF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Carly Rozins" w:date="2023-08-27T14:57:00Z" w:initials="CR">
    <w:p w14:paraId="03DFF9EC" w14:textId="77777777" w:rsidR="00EA10DB" w:rsidRDefault="00EA10DB" w:rsidP="00AE19FE">
      <w:r>
        <w:rPr>
          <w:rStyle w:val="CommentReference"/>
        </w:rPr>
        <w:annotationRef/>
      </w:r>
      <w:r>
        <w:rPr>
          <w:color w:val="000000"/>
          <w:sz w:val="20"/>
          <w:szCs w:val="20"/>
        </w:rPr>
        <w:t xml:space="preserve">Im not sure they are experiencing an infection, more that they have had an infection before or currently have one. </w:t>
      </w:r>
    </w:p>
  </w:comment>
  <w:comment w:id="9" w:author="Cara Brook" w:date="2023-08-21T21:48:00Z" w:initials="CB">
    <w:p w14:paraId="68A26B2B" w14:textId="132081F6" w:rsidR="00ED0F60" w:rsidRDefault="00ED0F60" w:rsidP="00E614C5">
      <w:r>
        <w:rPr>
          <w:rStyle w:val="CommentReference"/>
        </w:rPr>
        <w:annotationRef/>
      </w:r>
      <w:r>
        <w:rPr>
          <w:color w:val="000000"/>
          <w:sz w:val="20"/>
          <w:szCs w:val="20"/>
        </w:rPr>
        <w:t>I’m still not fully sure how we get here from the original ODE…</w:t>
      </w:r>
    </w:p>
  </w:comment>
  <w:comment w:id="10" w:author="Carly Rozins" w:date="2023-08-22T12:53:00Z" w:initials="CR">
    <w:p w14:paraId="20BEB3B0" w14:textId="77777777" w:rsidR="00CB7F1D" w:rsidRDefault="00CB7F1D" w:rsidP="009D359F">
      <w:r>
        <w:rPr>
          <w:rStyle w:val="CommentReference"/>
        </w:rPr>
        <w:annotationRef/>
      </w:r>
      <w:r>
        <w:rPr>
          <w:color w:val="000000"/>
          <w:sz w:val="20"/>
          <w:szCs w:val="20"/>
        </w:rPr>
        <w:t>Sent PDF Aug 22</w:t>
      </w:r>
    </w:p>
  </w:comment>
  <w:comment w:id="11" w:author="Cara Brook" w:date="2023-08-22T05:18:00Z" w:initials="CB">
    <w:p w14:paraId="20A069AC" w14:textId="79483777" w:rsidR="00463E8A" w:rsidRDefault="00463E8A" w:rsidP="00D41844">
      <w:r>
        <w:rPr>
          <w:rStyle w:val="CommentReference"/>
        </w:rPr>
        <w:annotationRef/>
      </w:r>
      <w:r>
        <w:rPr>
          <w:color w:val="000000"/>
          <w:sz w:val="20"/>
          <w:szCs w:val="20"/>
        </w:rPr>
        <w:t>Would you word this in a different way?</w:t>
      </w:r>
    </w:p>
  </w:comment>
  <w:comment w:id="12" w:author="Carly Rozins" w:date="2023-08-22T12:53:00Z" w:initials="CR">
    <w:p w14:paraId="12BC167A" w14:textId="77777777" w:rsidR="00CB7F1D" w:rsidRDefault="00CB7F1D" w:rsidP="00BC4C3D">
      <w:r>
        <w:rPr>
          <w:rStyle w:val="CommentReference"/>
        </w:rPr>
        <w:annotationRef/>
      </w:r>
      <w:r>
        <w:rPr>
          <w:color w:val="000000"/>
          <w:sz w:val="20"/>
          <w:szCs w:val="20"/>
        </w:rPr>
        <w:t>No I think this is good.</w:t>
      </w:r>
    </w:p>
  </w:comment>
  <w:comment w:id="38" w:author="Carly Rozins" w:date="2023-08-27T14:59:00Z" w:initials="CR">
    <w:p w14:paraId="547D8B91" w14:textId="77777777" w:rsidR="00EA10DB" w:rsidRDefault="00EA10DB" w:rsidP="001F01F2">
      <w:r>
        <w:rPr>
          <w:rStyle w:val="CommentReference"/>
        </w:rPr>
        <w:annotationRef/>
      </w:r>
      <w:r>
        <w:rPr>
          <w:color w:val="000000"/>
          <w:sz w:val="20"/>
          <w:szCs w:val="20"/>
        </w:rPr>
        <w:t>Now Im having second thoughts using delta tau. Since tau is used later on.. now Im getting why people just leave it out lol</w:t>
      </w:r>
    </w:p>
  </w:comment>
  <w:comment w:id="40" w:author="Cara Brook" w:date="2023-08-22T05:19:00Z" w:initials="CB">
    <w:p w14:paraId="1364868D" w14:textId="7AEC3483" w:rsidR="00463E8A" w:rsidRDefault="00463E8A" w:rsidP="00935A2C">
      <w:r>
        <w:rPr>
          <w:rStyle w:val="CommentReference"/>
        </w:rPr>
        <w:annotationRef/>
      </w:r>
      <w:r>
        <w:rPr>
          <w:color w:val="000000"/>
          <w:sz w:val="20"/>
          <w:szCs w:val="20"/>
        </w:rPr>
        <w:t>Not sure if this is the best way to represent this… Cummings leaves it out since it is always 1 anyhow</w:t>
      </w:r>
    </w:p>
  </w:comment>
  <w:comment w:id="41" w:author="Carly Rozins" w:date="2023-08-27T13:47:00Z" w:initials="CR">
    <w:p w14:paraId="2E6A922F" w14:textId="77777777" w:rsidR="00A83937" w:rsidRDefault="00A83937" w:rsidP="00553FC4">
      <w:r>
        <w:rPr>
          <w:rStyle w:val="CommentReference"/>
        </w:rPr>
        <w:annotationRef/>
      </w:r>
      <w:r>
        <w:rPr>
          <w:sz w:val="20"/>
          <w:szCs w:val="20"/>
        </w:rPr>
        <w:t xml:space="preserve">No I like that you left it in. It’s necessary for discretizing an integral. You need the new “discrete” interval length. I don’t think you need the subscripts though. In fact, Im borrowed from Riemman Sum nutation and just used delta to represent a discrete time step. </w:t>
      </w:r>
    </w:p>
  </w:comment>
  <w:comment w:id="52" w:author="Cara Brook" w:date="2023-08-22T05:16:00Z" w:initials="CB">
    <w:p w14:paraId="3082E291" w14:textId="1A5962AE" w:rsidR="00463E8A" w:rsidRDefault="00463E8A" w:rsidP="003C2888">
      <w:r>
        <w:rPr>
          <w:rStyle w:val="CommentReference"/>
        </w:rPr>
        <w:annotationRef/>
      </w:r>
      <w:r>
        <w:rPr>
          <w:color w:val="000000"/>
          <w:sz w:val="20"/>
          <w:szCs w:val="20"/>
        </w:rPr>
        <w:t>Ferguson writes these as partial differential equations, with respect to t and to a… I think that I should rewrite in that form here?</w:t>
      </w:r>
    </w:p>
  </w:comment>
  <w:comment w:id="53" w:author="Cara Brook" w:date="2023-08-22T05:21:00Z" w:initials="CB">
    <w:p w14:paraId="5F0D906C" w14:textId="77777777" w:rsidR="00AD1053" w:rsidRDefault="00AD1053" w:rsidP="00BC337E">
      <w:r>
        <w:rPr>
          <w:rStyle w:val="CommentReference"/>
        </w:rPr>
        <w:annotationRef/>
      </w:r>
      <w:r>
        <w:rPr>
          <w:color w:val="000000"/>
          <w:sz w:val="20"/>
          <w:szCs w:val="20"/>
        </w:rPr>
        <w:t>Or can this be expressed as dtao?</w:t>
      </w:r>
    </w:p>
  </w:comment>
  <w:comment w:id="54" w:author="Carly Rozins" w:date="2023-08-27T14:01:00Z" w:initials="CR">
    <w:p w14:paraId="432E3384" w14:textId="77777777" w:rsidR="00F07DEF" w:rsidRDefault="00F07DEF" w:rsidP="008B1537">
      <w:r>
        <w:rPr>
          <w:rStyle w:val="CommentReference"/>
        </w:rPr>
        <w:annotationRef/>
      </w:r>
      <w:r>
        <w:rPr>
          <w:sz w:val="20"/>
          <w:szCs w:val="20"/>
        </w:rPr>
        <w:t xml:space="preserve">I think t is fine. There is a little  nuance happening here. We can write this as an ODE of ’t’, but then our integrals need to be in terms of a different time variable (tau). So tau needs only be in the integrals. </w:t>
      </w:r>
    </w:p>
  </w:comment>
  <w:comment w:id="55" w:author="Carly Rozins" w:date="2023-08-27T14:31:00Z" w:initials="CR">
    <w:p w14:paraId="41511738" w14:textId="58B9C564" w:rsidR="00F07DEF" w:rsidRDefault="00F07DEF" w:rsidP="007414C4">
      <w:r>
        <w:rPr>
          <w:rStyle w:val="CommentReference"/>
        </w:rPr>
        <w:annotationRef/>
      </w:r>
      <w:r>
        <w:rPr>
          <w:color w:val="000000"/>
          <w:sz w:val="20"/>
          <w:szCs w:val="20"/>
        </w:rPr>
        <w:t>But.. Since ‘a’ and ’t’ are both similar, they are both representative of time, and da/dt=1 (aka they both change/progress at the same rate), I think we can think of this model as an ODE of time alone.. and that is what tau represents.</w:t>
      </w:r>
    </w:p>
  </w:comment>
  <w:comment w:id="118" w:author="Carly Rozins" w:date="2023-08-27T15:04:00Z" w:initials="CR">
    <w:p w14:paraId="56A290AE" w14:textId="77777777" w:rsidR="00EA10DB" w:rsidRDefault="00EA10DB" w:rsidP="001E7882">
      <w:r>
        <w:rPr>
          <w:rStyle w:val="CommentReference"/>
        </w:rPr>
        <w:annotationRef/>
      </w:r>
      <w:r>
        <w:rPr>
          <w:color w:val="000000"/>
          <w:sz w:val="20"/>
          <w:szCs w:val="20"/>
        </w:rPr>
        <w:t xml:space="preserve">OKAY.. so.. I think that when we introduce tau, we may be doing some re-parametizing of the model, which is all swept under the rug.  so maybe we should leave the steps out. </w:t>
      </w:r>
    </w:p>
  </w:comment>
  <w:comment w:id="119" w:author="Carly Rozins" w:date="2023-08-27T16:52:00Z" w:initials="CR">
    <w:p w14:paraId="39F0C546" w14:textId="77777777" w:rsidR="00AA57D1" w:rsidRDefault="00AA57D1" w:rsidP="001F4B2A">
      <w:r>
        <w:rPr>
          <w:rStyle w:val="CommentReference"/>
        </w:rPr>
        <w:annotationRef/>
      </w:r>
      <w:r>
        <w:rPr>
          <w:color w:val="000000"/>
          <w:sz w:val="20"/>
          <w:szCs w:val="20"/>
        </w:rPr>
        <w:t xml:space="preserve">Im tempted to leave N_i as just N. The thing is.. i is used as an index, so it does not really represent one thing, not the total of the serotypes. So Im leaning more towards N. </w:t>
      </w:r>
    </w:p>
  </w:comment>
  <w:comment w:id="120" w:author="Cara Brook" w:date="2023-08-22T06:42:00Z" w:initials="CB">
    <w:p w14:paraId="423391F5" w14:textId="124531A4" w:rsidR="00057828" w:rsidRDefault="00057828" w:rsidP="006B2604">
      <w:r>
        <w:rPr>
          <w:rStyle w:val="CommentReference"/>
        </w:rPr>
        <w:annotationRef/>
      </w:r>
      <w:r>
        <w:rPr>
          <w:sz w:val="20"/>
          <w:szCs w:val="20"/>
        </w:rPr>
        <w:t>Carly, we can delete the blue expressions later if needed — leaving here to help us.</w:t>
      </w:r>
    </w:p>
  </w:comment>
  <w:comment w:id="121" w:author="Cara Brook" w:date="2023-08-22T05:40:00Z" w:initials="CB">
    <w:p w14:paraId="40E68263" w14:textId="5773612F" w:rsidR="003C6A25" w:rsidRDefault="003C6A25" w:rsidP="003C6A25">
      <w:r>
        <w:rPr>
          <w:rStyle w:val="CommentReference"/>
        </w:rPr>
        <w:annotationRef/>
      </w:r>
      <w:r>
        <w:rPr>
          <w:color w:val="000000"/>
          <w:sz w:val="20"/>
          <w:szCs w:val="20"/>
        </w:rPr>
        <w:t>I think we actually need to multiply this term by the number of serotypes in our system. What do you think?</w:t>
      </w:r>
    </w:p>
  </w:comment>
  <w:comment w:id="122" w:author="Cara Brook" w:date="2023-08-22T05:47:00Z" w:initials="CB">
    <w:p w14:paraId="73FB6759" w14:textId="77777777" w:rsidR="003C6A25" w:rsidRDefault="003C6A25" w:rsidP="007C1E62">
      <w:r>
        <w:rPr>
          <w:rStyle w:val="CommentReference"/>
        </w:rPr>
        <w:annotationRef/>
      </w:r>
      <w:r>
        <w:rPr>
          <w:color w:val="000000"/>
          <w:sz w:val="20"/>
          <w:szCs w:val="20"/>
        </w:rPr>
        <w:t>This is what Cummings does in their supplement</w:t>
      </w:r>
    </w:p>
  </w:comment>
  <w:comment w:id="123" w:author="Cara Brook" w:date="2023-08-22T05:37:00Z" w:initials="CB">
    <w:p w14:paraId="6FA9A9D3" w14:textId="77777777" w:rsidR="00057828" w:rsidRDefault="00057828" w:rsidP="00057828">
      <w:r>
        <w:rPr>
          <w:rStyle w:val="CommentReference"/>
        </w:rPr>
        <w:annotationRef/>
      </w:r>
      <w:r>
        <w:rPr>
          <w:color w:val="000000"/>
          <w:sz w:val="20"/>
          <w:szCs w:val="20"/>
        </w:rPr>
        <w:t>Again, should this be written as PDEs to t and to a?</w:t>
      </w:r>
    </w:p>
  </w:comment>
  <w:comment w:id="124" w:author="Carly Rozins" w:date="2023-08-27T16:43:00Z" w:initials="CR">
    <w:p w14:paraId="77348AFA" w14:textId="77777777" w:rsidR="00AA57D1" w:rsidRDefault="00AA57D1" w:rsidP="00511687">
      <w:r>
        <w:rPr>
          <w:rStyle w:val="CommentReference"/>
        </w:rPr>
        <w:annotationRef/>
      </w:r>
      <w:r>
        <w:rPr>
          <w:color w:val="000000"/>
          <w:sz w:val="20"/>
          <w:szCs w:val="20"/>
        </w:rPr>
        <w:t xml:space="preserve">Double check these, but I think the notation for lambda (from Ferguson) is Lambda(a,t-a) until after integration. So you will want to update the rest. I stopped here incase Im missing something and you went with this notation for a reason. </w:t>
      </w:r>
    </w:p>
  </w:comment>
  <w:comment w:id="125" w:author="Cara Brook" w:date="2023-08-22T05:37:00Z" w:initials="CB">
    <w:p w14:paraId="5E91D9FE" w14:textId="325666BB" w:rsidR="00375BE1" w:rsidRDefault="00375BE1" w:rsidP="00185915">
      <w:r>
        <w:rPr>
          <w:rStyle w:val="CommentReference"/>
        </w:rPr>
        <w:annotationRef/>
      </w:r>
      <w:r>
        <w:rPr>
          <w:color w:val="000000"/>
          <w:sz w:val="20"/>
          <w:szCs w:val="20"/>
        </w:rPr>
        <w:t>Again, should this be written as PDEs to t and to a?</w:t>
      </w:r>
    </w:p>
  </w:comment>
  <w:comment w:id="126" w:author="Carly Rozins" w:date="2023-08-27T16:42:00Z" w:initials="CR">
    <w:p w14:paraId="33565698" w14:textId="77777777" w:rsidR="00AA57D1" w:rsidRDefault="00AA57D1" w:rsidP="00BB6766">
      <w:r>
        <w:rPr>
          <w:rStyle w:val="CommentReference"/>
        </w:rPr>
        <w:annotationRef/>
      </w:r>
      <w:r>
        <w:rPr>
          <w:color w:val="000000"/>
          <w:sz w:val="20"/>
          <w:szCs w:val="20"/>
        </w:rPr>
        <w:t xml:space="preserve">I think we can get away with writing it as an ODE, but of a function of two (time dependent) variables. So we can pick ’t’ I think as our variable, but then use ‘tau’ while integrating to deal with the two timescales. </w:t>
      </w:r>
    </w:p>
  </w:comment>
  <w:comment w:id="127" w:author="Cara Brook" w:date="2023-08-22T06:57:00Z" w:initials="CB">
    <w:p w14:paraId="406F0346" w14:textId="230AF05D" w:rsidR="005D0792" w:rsidRDefault="005D0792" w:rsidP="003637DE">
      <w:r>
        <w:rPr>
          <w:rStyle w:val="CommentReference"/>
        </w:rPr>
        <w:annotationRef/>
      </w:r>
      <w:r>
        <w:rPr>
          <w:color w:val="000000"/>
          <w:sz w:val="20"/>
          <w:szCs w:val="20"/>
        </w:rPr>
        <w:t>Carly, your derivation has this as negative… but I think it is actually positive?</w:t>
      </w:r>
    </w:p>
  </w:comment>
  <w:comment w:id="128" w:author="Carly Rozins" w:date="2023-08-27T16:42:00Z" w:initials="CR">
    <w:p w14:paraId="230234B6" w14:textId="77777777" w:rsidR="00AA57D1" w:rsidRDefault="00AA57D1" w:rsidP="006C2237">
      <w:r>
        <w:rPr>
          <w:rStyle w:val="CommentReference"/>
        </w:rPr>
        <w:annotationRef/>
      </w:r>
      <w:r>
        <w:rPr>
          <w:color w:val="000000"/>
          <w:sz w:val="20"/>
          <w:szCs w:val="20"/>
        </w:rPr>
        <w:t xml:space="preserve">You are right. </w:t>
      </w:r>
    </w:p>
  </w:comment>
  <w:comment w:id="130" w:author="Cara Brook" w:date="2023-08-22T06:10:00Z" w:initials="CB">
    <w:p w14:paraId="0D58C4D7" w14:textId="7EA86E5B" w:rsidR="00847E3D" w:rsidRDefault="00847E3D" w:rsidP="00317CE7">
      <w:r>
        <w:rPr>
          <w:rStyle w:val="CommentReference"/>
        </w:rPr>
        <w:annotationRef/>
      </w:r>
      <w:r>
        <w:rPr>
          <w:color w:val="000000"/>
          <w:sz w:val="20"/>
          <w:szCs w:val="20"/>
        </w:rPr>
        <w:t>Now that we are differentiating w.r.t. tau instead of t, we can’t just write t here, right? I put D_a,t to represent the duration of time/age (e.g. the age of infection) but seems like this could be expressed better too.</w:t>
      </w:r>
    </w:p>
  </w:comment>
  <w:comment w:id="129" w:author="Cara Brook" w:date="2023-08-22T06:13:00Z" w:initials="CB">
    <w:p w14:paraId="410ACFA8" w14:textId="77777777" w:rsidR="00847E3D" w:rsidRDefault="00847E3D" w:rsidP="00E15F30">
      <w:r>
        <w:rPr>
          <w:rStyle w:val="CommentReference"/>
        </w:rPr>
        <w:annotationRef/>
      </w:r>
      <w:r>
        <w:rPr>
          <w:color w:val="000000"/>
          <w:sz w:val="20"/>
          <w:szCs w:val="20"/>
        </w:rPr>
        <w:t>Also, does the integrating factor itself need to change when the second term on the L.H.S. is now sigma*summation(z_i) rather than just sigma*z_i?</w:t>
      </w:r>
    </w:p>
  </w:comment>
  <w:comment w:id="131" w:author="Carly Rozins" w:date="2023-08-27T16:49:00Z" w:initials="CR">
    <w:p w14:paraId="547A4BB2" w14:textId="77777777" w:rsidR="00AA57D1" w:rsidRDefault="00AA57D1" w:rsidP="00765CE8">
      <w:r>
        <w:rPr>
          <w:rStyle w:val="CommentReference"/>
        </w:rPr>
        <w:annotationRef/>
      </w:r>
      <w:r>
        <w:rPr>
          <w:color w:val="000000"/>
          <w:sz w:val="20"/>
          <w:szCs w:val="20"/>
        </w:rPr>
        <w:t>Yeah I think just use tau for the exponent on the integrating factor. And lets just leave it as a indefinite integral (no bounds needed)</w:t>
      </w:r>
    </w:p>
    <w:p w14:paraId="72B6C80C" w14:textId="77777777" w:rsidR="00AA57D1" w:rsidRDefault="00AA57D1" w:rsidP="00765CE8"/>
    <w:p w14:paraId="6ADB8878" w14:textId="77777777" w:rsidR="00AA57D1" w:rsidRDefault="00AA57D1" w:rsidP="00765CE8">
      <w:r>
        <w:rPr>
          <w:color w:val="000000"/>
          <w:sz w:val="20"/>
          <w:szCs w:val="20"/>
        </w:rPr>
        <w:t xml:space="preserve">The integrating factor looks good to me. </w:t>
      </w:r>
    </w:p>
  </w:comment>
  <w:comment w:id="132" w:author="Cara Brook [2]" w:date="2023-08-22T06:32:00Z" w:initials="CB">
    <w:p w14:paraId="793D10F3" w14:textId="5CBEEC71" w:rsidR="00456D5A" w:rsidRDefault="009416BA" w:rsidP="00EE0E1D">
      <w:r>
        <w:rPr>
          <w:rStyle w:val="CommentReference"/>
        </w:rPr>
        <w:annotationRef/>
      </w:r>
      <w:r w:rsidR="00456D5A">
        <w:rPr>
          <w:sz w:val="20"/>
          <w:szCs w:val="20"/>
        </w:rPr>
        <w:t>I think we probably do need to include (and solve for) the integration constant…but leaving out for now</w:t>
      </w:r>
    </w:p>
  </w:comment>
  <w:comment w:id="133" w:author="Carly Rozins" w:date="2023-08-27T16:54:00Z" w:initials="CR">
    <w:p w14:paraId="4CFCAA7B" w14:textId="77777777" w:rsidR="00AA57D1" w:rsidRDefault="00AA57D1" w:rsidP="00271B21">
      <w:r>
        <w:rPr>
          <w:rStyle w:val="CommentReference"/>
        </w:rPr>
        <w:annotationRef/>
      </w:r>
      <w:r>
        <w:rPr>
          <w:sz w:val="20"/>
          <w:szCs w:val="20"/>
        </w:rPr>
        <w:t xml:space="preserve">That’s fine. You essentially only need one integrating constant to get what you want.. BUT, when you have definite integrals, you don’t need integrating constants. </w:t>
      </w:r>
    </w:p>
    <w:p w14:paraId="142504C2" w14:textId="77777777" w:rsidR="00AA57D1" w:rsidRDefault="00AA57D1" w:rsidP="00271B21"/>
    <w:p w14:paraId="5D1CE0A1" w14:textId="77777777" w:rsidR="00AA57D1" w:rsidRDefault="00AA57D1" w:rsidP="00271B21">
      <w:r>
        <w:rPr>
          <w:sz w:val="20"/>
          <w:szCs w:val="20"/>
        </w:rPr>
        <w:t xml:space="preserve"> FYI Im running out of time and am leaving the rest of the D=tau for. Later. Also I figure we need to agree on changing Ni to N as well in that integrating factor exponent.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3DFF9EC" w15:done="0"/>
  <w15:commentEx w15:paraId="68A26B2B" w15:done="0"/>
  <w15:commentEx w15:paraId="20BEB3B0" w15:paraIdParent="68A26B2B" w15:done="0"/>
  <w15:commentEx w15:paraId="20A069AC" w15:done="0"/>
  <w15:commentEx w15:paraId="12BC167A" w15:paraIdParent="20A069AC" w15:done="0"/>
  <w15:commentEx w15:paraId="547D8B91" w15:done="0"/>
  <w15:commentEx w15:paraId="1364868D" w15:done="0"/>
  <w15:commentEx w15:paraId="2E6A922F" w15:paraIdParent="1364868D" w15:done="0"/>
  <w15:commentEx w15:paraId="3082E291" w15:done="0"/>
  <w15:commentEx w15:paraId="5F0D906C" w15:paraIdParent="3082E291" w15:done="0"/>
  <w15:commentEx w15:paraId="432E3384" w15:paraIdParent="3082E291" w15:done="0"/>
  <w15:commentEx w15:paraId="41511738" w15:paraIdParent="3082E291" w15:done="0"/>
  <w15:commentEx w15:paraId="56A290AE" w15:done="0"/>
  <w15:commentEx w15:paraId="39F0C546" w15:done="0"/>
  <w15:commentEx w15:paraId="423391F5" w15:done="0"/>
  <w15:commentEx w15:paraId="40E68263" w15:done="0"/>
  <w15:commentEx w15:paraId="73FB6759" w15:paraIdParent="40E68263" w15:done="0"/>
  <w15:commentEx w15:paraId="6FA9A9D3" w15:done="0"/>
  <w15:commentEx w15:paraId="77348AFA" w15:done="0"/>
  <w15:commentEx w15:paraId="5E91D9FE" w15:done="0"/>
  <w15:commentEx w15:paraId="33565698" w15:paraIdParent="5E91D9FE" w15:done="0"/>
  <w15:commentEx w15:paraId="406F0346" w15:done="0"/>
  <w15:commentEx w15:paraId="230234B6" w15:paraIdParent="406F0346" w15:done="0"/>
  <w15:commentEx w15:paraId="0D58C4D7" w15:done="0"/>
  <w15:commentEx w15:paraId="410ACFA8" w15:paraIdParent="0D58C4D7" w15:done="0"/>
  <w15:commentEx w15:paraId="6ADB8878" w15:paraIdParent="0D58C4D7" w15:done="0"/>
  <w15:commentEx w15:paraId="793D10F3" w15:done="0"/>
  <w15:commentEx w15:paraId="5D1CE0A1" w15:paraIdParent="793D10F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95E2CD" w16cex:dateUtc="2023-08-27T18:57:00Z"/>
  <w16cex:commentExtensible w16cex:durableId="64E9CEC1" w16cex:dateUtc="2023-08-22T02:48:00Z"/>
  <w16cex:commentExtensible w16cex:durableId="288F2E3F" w16cex:dateUtc="2023-08-22T16:53:00Z"/>
  <w16cex:commentExtensible w16cex:durableId="67729C1B" w16cex:dateUtc="2023-08-22T10:18:00Z"/>
  <w16cex:commentExtensible w16cex:durableId="288F2E2F" w16cex:dateUtc="2023-08-22T16:53:00Z"/>
  <w16cex:commentExtensible w16cex:durableId="2895E347" w16cex:dateUtc="2023-08-27T18:59:00Z"/>
  <w16cex:commentExtensible w16cex:durableId="09F3796B" w16cex:dateUtc="2023-08-22T10:19:00Z"/>
  <w16cex:commentExtensible w16cex:durableId="2895D280" w16cex:dateUtc="2023-08-27T17:47:00Z"/>
  <w16cex:commentExtensible w16cex:durableId="5CAB5E47" w16cex:dateUtc="2023-08-22T10:16:00Z"/>
  <w16cex:commentExtensible w16cex:durableId="01927241" w16cex:dateUtc="2023-08-22T10:21:00Z"/>
  <w16cex:commentExtensible w16cex:durableId="2895D5B7" w16cex:dateUtc="2023-08-27T18:01:00Z"/>
  <w16cex:commentExtensible w16cex:durableId="2895DCC8" w16cex:dateUtc="2023-08-27T18:31:00Z"/>
  <w16cex:commentExtensible w16cex:durableId="2895E47A" w16cex:dateUtc="2023-08-27T19:04:00Z"/>
  <w16cex:commentExtensible w16cex:durableId="2895FDE1" w16cex:dateUtc="2023-08-27T20:52:00Z"/>
  <w16cex:commentExtensible w16cex:durableId="101899F3" w16cex:dateUtc="2023-08-22T11:42:00Z"/>
  <w16cex:commentExtensible w16cex:durableId="199476BE" w16cex:dateUtc="2023-08-22T10:40:00Z"/>
  <w16cex:commentExtensible w16cex:durableId="61FF930B" w16cex:dateUtc="2023-08-22T10:47:00Z"/>
  <w16cex:commentExtensible w16cex:durableId="2939FA2E" w16cex:dateUtc="2023-08-22T10:37:00Z"/>
  <w16cex:commentExtensible w16cex:durableId="2895FBCF" w16cex:dateUtc="2023-08-27T20:43:00Z"/>
  <w16cex:commentExtensible w16cex:durableId="39C60B61" w16cex:dateUtc="2023-08-22T10:37:00Z"/>
  <w16cex:commentExtensible w16cex:durableId="2895FB67" w16cex:dateUtc="2023-08-27T20:42:00Z"/>
  <w16cex:commentExtensible w16cex:durableId="7803F4ED" w16cex:dateUtc="2023-08-22T11:57:00Z"/>
  <w16cex:commentExtensible w16cex:durableId="2895FB7C" w16cex:dateUtc="2023-08-27T20:42:00Z"/>
  <w16cex:commentExtensible w16cex:durableId="34B907A0" w16cex:dateUtc="2023-08-22T11:10:00Z"/>
  <w16cex:commentExtensible w16cex:durableId="1CBD9B65" w16cex:dateUtc="2023-08-22T11:13:00Z"/>
  <w16cex:commentExtensible w16cex:durableId="2895FD05" w16cex:dateUtc="2023-08-27T20:49:00Z"/>
  <w16cex:commentExtensible w16cex:durableId="346E914B" w16cex:dateUtc="2023-08-22T11:32:00Z"/>
  <w16cex:commentExtensible w16cex:durableId="2895FE3B" w16cex:dateUtc="2023-08-27T20: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3DFF9EC" w16cid:durableId="2895E2CD"/>
  <w16cid:commentId w16cid:paraId="68A26B2B" w16cid:durableId="64E9CEC1"/>
  <w16cid:commentId w16cid:paraId="20BEB3B0" w16cid:durableId="288F2E3F"/>
  <w16cid:commentId w16cid:paraId="20A069AC" w16cid:durableId="67729C1B"/>
  <w16cid:commentId w16cid:paraId="12BC167A" w16cid:durableId="288F2E2F"/>
  <w16cid:commentId w16cid:paraId="547D8B91" w16cid:durableId="2895E347"/>
  <w16cid:commentId w16cid:paraId="1364868D" w16cid:durableId="09F3796B"/>
  <w16cid:commentId w16cid:paraId="2E6A922F" w16cid:durableId="2895D280"/>
  <w16cid:commentId w16cid:paraId="3082E291" w16cid:durableId="5CAB5E47"/>
  <w16cid:commentId w16cid:paraId="5F0D906C" w16cid:durableId="01927241"/>
  <w16cid:commentId w16cid:paraId="432E3384" w16cid:durableId="2895D5B7"/>
  <w16cid:commentId w16cid:paraId="41511738" w16cid:durableId="2895DCC8"/>
  <w16cid:commentId w16cid:paraId="56A290AE" w16cid:durableId="2895E47A"/>
  <w16cid:commentId w16cid:paraId="39F0C546" w16cid:durableId="2895FDE1"/>
  <w16cid:commentId w16cid:paraId="423391F5" w16cid:durableId="101899F3"/>
  <w16cid:commentId w16cid:paraId="40E68263" w16cid:durableId="199476BE"/>
  <w16cid:commentId w16cid:paraId="73FB6759" w16cid:durableId="61FF930B"/>
  <w16cid:commentId w16cid:paraId="6FA9A9D3" w16cid:durableId="2939FA2E"/>
  <w16cid:commentId w16cid:paraId="77348AFA" w16cid:durableId="2895FBCF"/>
  <w16cid:commentId w16cid:paraId="5E91D9FE" w16cid:durableId="39C60B61"/>
  <w16cid:commentId w16cid:paraId="33565698" w16cid:durableId="2895FB67"/>
  <w16cid:commentId w16cid:paraId="406F0346" w16cid:durableId="7803F4ED"/>
  <w16cid:commentId w16cid:paraId="230234B6" w16cid:durableId="2895FB7C"/>
  <w16cid:commentId w16cid:paraId="0D58C4D7" w16cid:durableId="34B907A0"/>
  <w16cid:commentId w16cid:paraId="410ACFA8" w16cid:durableId="1CBD9B65"/>
  <w16cid:commentId w16cid:paraId="6ADB8878" w16cid:durableId="2895FD05"/>
  <w16cid:commentId w16cid:paraId="793D10F3" w16cid:durableId="346E914B"/>
  <w16cid:commentId w16cid:paraId="5D1CE0A1" w16cid:durableId="2895FE3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07F11"/>
    <w:multiLevelType w:val="hybridMultilevel"/>
    <w:tmpl w:val="9ABC99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0163305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rly Rozins">
    <w15:presenceInfo w15:providerId="AD" w15:userId="S::crozins@yorku.ca::0ca72717-4aef-4955-9e41-754ee383bd43"/>
  </w15:person>
  <w15:person w15:author="Cara Brook">
    <w15:presenceInfo w15:providerId="AD" w15:userId="S::cbrook@uchicago.edu::c3414c96-068a-4d22-af54-1414086a73c7"/>
  </w15:person>
  <w15:person w15:author="Cara Brook [2]">
    <w15:presenceInfo w15:providerId="AD" w15:userId="S::cbrook@UCHICAGO.EDU::c3414c96-068a-4d22-af54-1414086a73c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1C9"/>
    <w:rsid w:val="00057828"/>
    <w:rsid w:val="00092652"/>
    <w:rsid w:val="000E3006"/>
    <w:rsid w:val="001458A6"/>
    <w:rsid w:val="00153707"/>
    <w:rsid w:val="001F0A42"/>
    <w:rsid w:val="002548FC"/>
    <w:rsid w:val="00370112"/>
    <w:rsid w:val="00375BE1"/>
    <w:rsid w:val="00377D8B"/>
    <w:rsid w:val="003C6A25"/>
    <w:rsid w:val="00444AC7"/>
    <w:rsid w:val="004521B8"/>
    <w:rsid w:val="00456D5A"/>
    <w:rsid w:val="00463E8A"/>
    <w:rsid w:val="004E647F"/>
    <w:rsid w:val="005462E6"/>
    <w:rsid w:val="00554BF3"/>
    <w:rsid w:val="005D0792"/>
    <w:rsid w:val="005D61FA"/>
    <w:rsid w:val="007251C9"/>
    <w:rsid w:val="00812F63"/>
    <w:rsid w:val="00847E3D"/>
    <w:rsid w:val="0092236A"/>
    <w:rsid w:val="009416BA"/>
    <w:rsid w:val="009D5CA2"/>
    <w:rsid w:val="009E5621"/>
    <w:rsid w:val="00A83937"/>
    <w:rsid w:val="00AA57D1"/>
    <w:rsid w:val="00AD1053"/>
    <w:rsid w:val="00B36D43"/>
    <w:rsid w:val="00C7697E"/>
    <w:rsid w:val="00CB7F1D"/>
    <w:rsid w:val="00D27E6A"/>
    <w:rsid w:val="00DB5841"/>
    <w:rsid w:val="00DE0386"/>
    <w:rsid w:val="00DF6A4A"/>
    <w:rsid w:val="00E17C71"/>
    <w:rsid w:val="00E41FA4"/>
    <w:rsid w:val="00EA10DB"/>
    <w:rsid w:val="00EB22AD"/>
    <w:rsid w:val="00ED0F60"/>
    <w:rsid w:val="00F07DEF"/>
    <w:rsid w:val="00F635F7"/>
    <w:rsid w:val="00F86356"/>
    <w:rsid w:val="00FA0F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256537"/>
  <w15:chartTrackingRefBased/>
  <w15:docId w15:val="{6107BD00-D5E6-F749-8C6E-E100FECD0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7D8B"/>
    <w:pPr>
      <w:ind w:left="720"/>
      <w:contextualSpacing/>
    </w:pPr>
  </w:style>
  <w:style w:type="character" w:styleId="PlaceholderText">
    <w:name w:val="Placeholder Text"/>
    <w:basedOn w:val="DefaultParagraphFont"/>
    <w:uiPriority w:val="99"/>
    <w:semiHidden/>
    <w:rsid w:val="001458A6"/>
    <w:rPr>
      <w:color w:val="808080"/>
    </w:rPr>
  </w:style>
  <w:style w:type="character" w:styleId="CommentReference">
    <w:name w:val="annotation reference"/>
    <w:basedOn w:val="DefaultParagraphFont"/>
    <w:uiPriority w:val="99"/>
    <w:semiHidden/>
    <w:unhideWhenUsed/>
    <w:rsid w:val="00ED0F60"/>
    <w:rPr>
      <w:sz w:val="16"/>
      <w:szCs w:val="16"/>
    </w:rPr>
  </w:style>
  <w:style w:type="paragraph" w:styleId="CommentText">
    <w:name w:val="annotation text"/>
    <w:basedOn w:val="Normal"/>
    <w:link w:val="CommentTextChar"/>
    <w:uiPriority w:val="99"/>
    <w:semiHidden/>
    <w:unhideWhenUsed/>
    <w:rsid w:val="00ED0F60"/>
    <w:rPr>
      <w:sz w:val="20"/>
      <w:szCs w:val="20"/>
    </w:rPr>
  </w:style>
  <w:style w:type="character" w:customStyle="1" w:styleId="CommentTextChar">
    <w:name w:val="Comment Text Char"/>
    <w:basedOn w:val="DefaultParagraphFont"/>
    <w:link w:val="CommentText"/>
    <w:uiPriority w:val="99"/>
    <w:semiHidden/>
    <w:rsid w:val="00ED0F60"/>
    <w:rPr>
      <w:sz w:val="20"/>
      <w:szCs w:val="20"/>
    </w:rPr>
  </w:style>
  <w:style w:type="paragraph" w:styleId="CommentSubject">
    <w:name w:val="annotation subject"/>
    <w:basedOn w:val="CommentText"/>
    <w:next w:val="CommentText"/>
    <w:link w:val="CommentSubjectChar"/>
    <w:uiPriority w:val="99"/>
    <w:semiHidden/>
    <w:unhideWhenUsed/>
    <w:rsid w:val="00ED0F60"/>
    <w:rPr>
      <w:b/>
      <w:bCs/>
    </w:rPr>
  </w:style>
  <w:style w:type="character" w:customStyle="1" w:styleId="CommentSubjectChar">
    <w:name w:val="Comment Subject Char"/>
    <w:basedOn w:val="CommentTextChar"/>
    <w:link w:val="CommentSubject"/>
    <w:uiPriority w:val="99"/>
    <w:semiHidden/>
    <w:rsid w:val="00ED0F60"/>
    <w:rPr>
      <w:b/>
      <w:bCs/>
      <w:sz w:val="20"/>
      <w:szCs w:val="20"/>
    </w:rPr>
  </w:style>
  <w:style w:type="paragraph" w:styleId="Revision">
    <w:name w:val="Revision"/>
    <w:hidden/>
    <w:uiPriority w:val="99"/>
    <w:semiHidden/>
    <w:rsid w:val="00CB7F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2BF08C-A84A-274E-8F57-EF17A0FA75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4</Pages>
  <Words>6259</Words>
  <Characters>35682</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Cara Brook</dc:creator>
  <cp:keywords/>
  <dc:description/>
  <cp:lastModifiedBy>Carly Rozins</cp:lastModifiedBy>
  <cp:revision>13</cp:revision>
  <dcterms:created xsi:type="dcterms:W3CDTF">2023-08-22T15:30:00Z</dcterms:created>
  <dcterms:modified xsi:type="dcterms:W3CDTF">2023-08-27T20:59:00Z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id="wJ2JCxhS"/&gt;&lt;style id="http://www.zotero.org/styles/australian-research-council-grant" hasBibliography="1" bibliographyStyleHasBeenSet="0"/&gt;&lt;prefs&gt;&lt;pref name="fieldType" value="Field"/&gt;&lt;/prefs&gt;&lt;/d</vt:lpwstr>
  </property>
  <property fmtid="{D5CDD505-2E9C-101B-9397-08002B2CF9AE}" pid="3" name="ZOTERO_PREF_2">
    <vt:lpwstr>ata&gt;</vt:lpwstr>
  </property>
</Properties>
</file>