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34469521"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r w:rsidR="00CB7F1D">
        <w:t>equations</w:t>
      </w:r>
      <w:r>
        <w:t xml:space="preserve"> </w:t>
      </w:r>
      <w:r w:rsidR="00CB7F1D">
        <w:t xml:space="preserve">(PDEs) </w:t>
      </w:r>
      <w:r>
        <w:t>describ</w:t>
      </w:r>
      <w:r w:rsidR="00CB7F1D">
        <w:t>ing</w:t>
      </w:r>
      <w:r>
        <w:t xml:space="preserve"> the dynamics of a multi-typic dengue infection</w:t>
      </w:r>
      <w:r w:rsidR="00ED0F60">
        <w:t xml:space="preserve">. These </w:t>
      </w:r>
      <w:r w:rsidR="00CB7F1D">
        <w:t>P</w:t>
      </w:r>
      <w:r w:rsidR="00ED0F60">
        <w:t>DEs</w:t>
      </w:r>
      <w:r w:rsidR="005462E6">
        <w:t xml:space="preserve"> can be solved to produce </w:t>
      </w:r>
      <w:r w:rsidR="004521B8">
        <w:t>a series of 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 xml:space="preserve">individuals </w:t>
      </w:r>
      <w:r w:rsidR="008B3B49">
        <w:t>exposed to only a</w:t>
      </w:r>
      <w:r w:rsidR="004521B8">
        <w:t xml:space="preserve">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and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72C8424F" w14:textId="1C5666A1" w:rsidR="00023BE9" w:rsidRPr="001458A6" w:rsidRDefault="00023BE9" w:rsidP="00023BE9">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k≠</m:t>
                        </m:r>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e>
        </m:d>
      </m:oMath>
      <w:r>
        <w:rPr>
          <w:rFonts w:eastAsiaTheme="minorEastAsia"/>
        </w:rPr>
        <w:tab/>
      </w:r>
      <w:r>
        <w:rPr>
          <w:rFonts w:eastAsiaTheme="minorEastAsia"/>
        </w:rPr>
        <w:tab/>
      </w:r>
      <w:r>
        <w:rPr>
          <w:rFonts w:eastAsiaTheme="minorEastAsia"/>
        </w:rPr>
        <w:tab/>
      </w:r>
      <w:r>
        <w:rPr>
          <w:rFonts w:eastAsiaTheme="minorEastAsia"/>
        </w:rPr>
        <w:tab/>
        <w:t>(2)</w:t>
      </w:r>
    </w:p>
    <w:p w14:paraId="26791289" w14:textId="77777777" w:rsidR="00ED0F60" w:rsidRDefault="00ED0F60"/>
    <w:p w14:paraId="03694EAE" w14:textId="2E37EC4D"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36E63728" w14:textId="77777777" w:rsidR="00023BE9" w:rsidRDefault="00092652" w:rsidP="004521B8">
      <w:pPr>
        <w:rPr>
          <w:rFonts w:eastAsiaTheme="minorEastAsia"/>
        </w:rPr>
      </w:pPr>
      <w:r>
        <w:rPr>
          <w:rFonts w:eastAsiaTheme="minorEastAsia"/>
        </w:rPr>
        <w:t xml:space="preserve">In equation (1) – (3), the 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sidR="00A83937">
        <w:rPr>
          <w:rFonts w:eastAsiaTheme="minorEastAsia"/>
        </w:rPr>
        <w:t>.</w:t>
      </w:r>
      <w:r>
        <w:rPr>
          <w:rFonts w:eastAsiaTheme="minorEastAsia"/>
        </w:rPr>
        <w:t xml:space="preserve"> </w:t>
      </w:r>
    </w:p>
    <w:p w14:paraId="58232C63" w14:textId="77777777" w:rsidR="00023BE9" w:rsidRDefault="00023BE9" w:rsidP="004521B8">
      <w:pPr>
        <w:rPr>
          <w:rFonts w:eastAsiaTheme="minorEastAsia"/>
        </w:rPr>
      </w:pPr>
    </w:p>
    <w:p w14:paraId="4753B493" w14:textId="73ED9090" w:rsidR="00023BE9" w:rsidRDefault="00023BE9" w:rsidP="004521B8">
      <w:r>
        <w:rPr>
          <w:rFonts w:eastAsiaTheme="minorEastAsia"/>
        </w:rPr>
        <w:t xml:space="preserve">Equation (2) describes the population </w:t>
      </w:r>
      <w:r>
        <w:t xml:space="preserve">of individuals exposed to only a primary infection with serotype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r>
        <w:t xml:space="preserve"> and can be read as the product of two probabilities:</w:t>
      </w:r>
    </w:p>
    <w:p w14:paraId="0DB26588" w14:textId="7BCFE9D5" w:rsidR="00023BE9" w:rsidRDefault="00023BE9" w:rsidP="004521B8">
      <w:pPr>
        <w:rPr>
          <w:rFonts w:eastAsiaTheme="minorEastAsia"/>
        </w:rPr>
      </w:pPr>
      <w:r>
        <w:t>(</w:t>
      </w:r>
      <w:proofErr w:type="gramStart"/>
      <w:r>
        <w:t>the</w:t>
      </w:r>
      <w:proofErr w:type="gramEnd"/>
      <w:r>
        <w:t xml:space="preserve"> probability of avoiding infection with the aggregated hazard all serotypes except for </w:t>
      </w:r>
      <m:oMath>
        <m:r>
          <w:rPr>
            <w:rFonts w:ascii="Cambria Math" w:hAnsi="Cambria Math"/>
          </w:rPr>
          <m:t>i</m:t>
        </m:r>
        <m:r>
          <w:rPr>
            <w:rFonts w:ascii="Cambria Math" w:hAnsi="Cambria Math"/>
          </w:rPr>
          <m:t>)</m:t>
        </m:r>
      </m:oMath>
    </w:p>
    <w:p w14:paraId="2FE2B80D" w14:textId="3B06E112" w:rsidR="00023BE9" w:rsidRDefault="00023BE9" w:rsidP="004521B8">
      <w:pPr>
        <w:rPr>
          <w:rFonts w:eastAsiaTheme="minorEastAsia"/>
        </w:rPr>
      </w:pPr>
      <w:r>
        <w:rPr>
          <w:rFonts w:eastAsiaTheme="minorEastAsia"/>
        </w:rPr>
        <w:t xml:space="preserve">x (the probability of not avoiding infection with serotype </w:t>
      </w:r>
      <m:oMath>
        <m:r>
          <w:rPr>
            <w:rFonts w:ascii="Cambria Math" w:hAnsi="Cambria Math"/>
          </w:rPr>
          <m:t>i</m:t>
        </m:r>
      </m:oMath>
      <w:r>
        <w:rPr>
          <w:rFonts w:eastAsiaTheme="minorEastAsia"/>
        </w:rPr>
        <w:t>)</w:t>
      </w:r>
    </w:p>
    <w:p w14:paraId="4D412E21" w14:textId="77777777" w:rsidR="00023BE9" w:rsidRDefault="00023BE9" w:rsidP="004521B8">
      <w:pPr>
        <w:rPr>
          <w:rFonts w:eastAsiaTheme="minorEastAsia"/>
        </w:rPr>
      </w:pPr>
    </w:p>
    <w:p w14:paraId="0B0CB467" w14:textId="54841487" w:rsidR="00023BE9" w:rsidRDefault="00023BE9" w:rsidP="004521B8">
      <w:pPr>
        <w:rPr>
          <w:rFonts w:eastAsiaTheme="minorEastAsia"/>
        </w:rPr>
      </w:pPr>
      <w:r>
        <w:rPr>
          <w:rFonts w:eastAsiaTheme="minorEastAsia"/>
        </w:rPr>
        <w:t>Using equation (1), this expression can also be rewritten as:</w:t>
      </w:r>
    </w:p>
    <w:p w14:paraId="4154C16E" w14:textId="2971C9F9" w:rsidR="00023BE9" w:rsidRPr="001458A6" w:rsidRDefault="00023BE9" w:rsidP="00023BE9">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4</w:t>
      </w:r>
      <w:r>
        <w:rPr>
          <w:rFonts w:eastAsiaTheme="minorEastAsia"/>
        </w:rPr>
        <w:t>)</w:t>
      </w:r>
    </w:p>
    <w:p w14:paraId="2F4EC677" w14:textId="77777777" w:rsidR="00023BE9" w:rsidRDefault="00023BE9" w:rsidP="004521B8">
      <w:pPr>
        <w:rPr>
          <w:rFonts w:eastAsiaTheme="minorEastAsia"/>
        </w:rPr>
      </w:pPr>
    </w:p>
    <w:p w14:paraId="0B0CC701" w14:textId="0FEDC297" w:rsidR="00F86356" w:rsidRDefault="00F86356" w:rsidP="004521B8">
      <w:r>
        <w:rPr>
          <w:rFonts w:eastAsiaTheme="minorEastAsia"/>
        </w:rPr>
        <w:t xml:space="preserve">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63257814"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A83937">
        <w:rPr>
          <w:rFonts w:eastAsiaTheme="minorEastAsia"/>
        </w:rPr>
        <w:t xml:space="preserve">discretized the </w:t>
      </w:r>
      <w:r w:rsidR="00023BE9">
        <w:rPr>
          <w:rFonts w:eastAsiaTheme="minorEastAsia"/>
        </w:rPr>
        <w:t xml:space="preserve">Ferguson system shown </w:t>
      </w:r>
      <w:r w:rsidR="00A83937">
        <w:rPr>
          <w:rFonts w:eastAsiaTheme="minorEastAsia"/>
        </w:rPr>
        <w:t xml:space="preserve">above, creating </w:t>
      </w:r>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r w:rsidR="00A83937">
        <w:rPr>
          <w:rFonts w:eastAsiaTheme="minorEastAsia"/>
        </w:rPr>
        <w:t>representative for all</w:t>
      </w:r>
      <w:r w:rsidR="00ED0F60">
        <w:rPr>
          <w:rFonts w:eastAsiaTheme="minorEastAsia"/>
        </w:rPr>
        <w:t xml:space="preserve"> serotype</w:t>
      </w:r>
      <w:r w:rsidR="00A83937">
        <w:rPr>
          <w:rFonts w:eastAsiaTheme="minorEastAsia"/>
        </w:rPr>
        <w:t>s</w:t>
      </w:r>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53568513"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N</m:t>
                </m:r>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hAnsi="Cambria Math"/>
          </w:rPr>
          <m:t>∆τ</m:t>
        </m:r>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A51F90">
        <w:rPr>
          <w:rFonts w:eastAsiaTheme="minorEastAsia"/>
        </w:rPr>
        <w:tab/>
      </w:r>
      <w:r w:rsidR="002548FC">
        <w:rPr>
          <w:rFonts w:eastAsiaTheme="minorEastAsia"/>
        </w:rPr>
        <w:t>(</w:t>
      </w:r>
      <w:r w:rsidR="00023BE9">
        <w:rPr>
          <w:rFonts w:eastAsiaTheme="minorEastAsia"/>
        </w:rPr>
        <w:t>5</w:t>
      </w:r>
      <w:r w:rsidR="002548FC">
        <w:rPr>
          <w:rFonts w:eastAsiaTheme="minorEastAsia"/>
        </w:rPr>
        <w:t>)</w:t>
      </w:r>
    </w:p>
    <w:p w14:paraId="15B069C6" w14:textId="77777777" w:rsidR="002548FC" w:rsidRDefault="002548FC" w:rsidP="004521B8">
      <w:pPr>
        <w:rPr>
          <w:rFonts w:eastAsiaTheme="minorEastAsia"/>
        </w:rPr>
      </w:pPr>
    </w:p>
    <w:p w14:paraId="33629B0B" w14:textId="0439B11D" w:rsidR="002548FC" w:rsidRDefault="004521B8" w:rsidP="004521B8">
      <w:pPr>
        <w:rPr>
          <w:rFonts w:eastAsiaTheme="minorEastAsia"/>
        </w:rPr>
      </w:pPr>
      <w:r>
        <w:rPr>
          <w:rFonts w:eastAsiaTheme="minorEastAsia"/>
        </w:rPr>
        <w:lastRenderedPageBreak/>
        <w:t xml:space="preserve">where </w:t>
      </w:r>
      <m:oMath>
        <m:r>
          <w:rPr>
            <w:rFonts w:ascii="Cambria Math" w:hAnsi="Cambria Math"/>
          </w:rPr>
          <m:t>N</m:t>
        </m:r>
      </m:oMath>
      <w:r w:rsidR="002548FC">
        <w:t xml:space="preserve"> </w:t>
      </w:r>
      <w:r>
        <w:rPr>
          <w:rFonts w:eastAsiaTheme="minorEastAsia"/>
        </w:rPr>
        <w:t xml:space="preserve">corresponds to the </w:t>
      </w:r>
      <w:r w:rsidR="002548FC">
        <w:rPr>
          <w:rFonts w:eastAsiaTheme="minorEastAsia"/>
        </w:rPr>
        <w:t>number of circulating dengue serotypes in the system and</w:t>
      </w:r>
      <w:r w:rsidR="00A83937">
        <w:rPr>
          <w:rFonts w:eastAsiaTheme="minorEastAsia"/>
        </w:rPr>
        <w:t xml:space="preserve"> </w:t>
      </w:r>
      <m:oMath>
        <m:r>
          <w:rPr>
            <w:rFonts w:ascii="Cambria Math" w:eastAsiaTheme="minorEastAsia" w:hAnsi="Cambria Math"/>
          </w:rPr>
          <m:t>∆</m:t>
        </m:r>
        <m:r>
          <w:rPr>
            <w:rFonts w:ascii="Cambria Math" w:hAnsi="Cambria Math"/>
          </w:rPr>
          <m:t>τ</m:t>
        </m:r>
      </m:oMath>
      <w:r w:rsidR="008B3B49">
        <w:rPr>
          <w:rFonts w:eastAsiaTheme="minorEastAsia"/>
        </w:rPr>
        <w:tab/>
      </w:r>
      <w:r w:rsidR="002548FC">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14615760"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eastAsiaTheme="minorEastAsia" w:hAnsi="Cambria Math"/>
          </w:rPr>
          <m:t>∆τ</m:t>
        </m:r>
        <m:sSub>
          <m:sSubPr>
            <m:ctrlPr>
              <w:del w:id="0" w:author="Carly Rozins" w:date="2023-08-27T13:56:00Z">
                <w:rPr>
                  <w:rFonts w:ascii="Cambria Math" w:hAnsi="Cambria Math"/>
                  <w:i/>
                </w:rPr>
              </w:del>
            </m:ctrlPr>
          </m:sSubPr>
          <m:e>
            <m:r>
              <w:del w:id="1" w:author="Carly Rozins" w:date="2023-08-27T13:56:00Z">
                <w:rPr>
                  <w:rFonts w:ascii="Cambria Math" w:hAnsi="Cambria Math"/>
                </w:rPr>
                <m:t>D</m:t>
              </w:del>
            </m:r>
          </m:e>
          <m:sub>
            <m:r>
              <w:del w:id="2"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w:t>
      </w:r>
      <w:r w:rsidR="00023BE9">
        <w:rPr>
          <w:rFonts w:eastAsiaTheme="minorEastAsia"/>
        </w:rPr>
        <w:t>6</w:t>
      </w:r>
      <w:r w:rsidR="002548FC">
        <w:rPr>
          <w:rFonts w:eastAsiaTheme="minorEastAsia"/>
        </w:rPr>
        <w:t>)</w:t>
      </w:r>
    </w:p>
    <w:p w14:paraId="7E4C3088" w14:textId="77777777" w:rsidR="002548FC" w:rsidRDefault="002548FC" w:rsidP="004521B8">
      <w:pPr>
        <w:rPr>
          <w:rFonts w:eastAsiaTheme="minorEastAsia"/>
        </w:rPr>
      </w:pPr>
    </w:p>
    <w:p w14:paraId="078D2D5A" w14:textId="5FFB11EF" w:rsidR="002548FC" w:rsidRDefault="002548FC" w:rsidP="002548FC">
      <w:pPr>
        <w:rPr>
          <w:rFonts w:eastAsiaTheme="minorEastAsia"/>
        </w:rPr>
      </w:pPr>
      <w:r>
        <w:rPr>
          <w:rFonts w:eastAsiaTheme="minorEastAsia"/>
        </w:rPr>
        <w:t>where, again,</w:t>
      </w:r>
      <w:r w:rsidR="00A83937">
        <w:rPr>
          <w:rFonts w:eastAsiaTheme="minorEastAsia"/>
        </w:rPr>
        <w:t xml:space="preserve"> </w:t>
      </w:r>
      <m:oMath>
        <m:r>
          <w:rPr>
            <w:rFonts w:ascii="Cambria Math" w:eastAsiaTheme="minorEastAsia" w:hAnsi="Cambria Math"/>
          </w:rPr>
          <m:t>∆τ</m:t>
        </m:r>
      </m:oMath>
      <w:r>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1D1C16A8" w:rsidR="009D5CA2" w:rsidRDefault="009D5CA2" w:rsidP="004521B8">
      <w:r>
        <w:rPr>
          <w:rFonts w:eastAsiaTheme="minorEastAsia"/>
        </w:rPr>
        <w:t>Because we observed a sharp increase in the number of dengue cases reported in older (</w:t>
      </w:r>
      <w:r w:rsidR="008B3B49">
        <w:rPr>
          <w:rFonts w:eastAsiaTheme="minorEastAsia"/>
        </w:rPr>
        <w:t>3</w:t>
      </w:r>
      <w:r>
        <w:rPr>
          <w:rFonts w:eastAsiaTheme="minorEastAsia"/>
        </w:rPr>
        <w:t xml:space="preserve">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7053D9AC" w14:textId="1D83E198" w:rsidR="00023BE9" w:rsidRDefault="00023BE9" w:rsidP="004521B8">
      <w:r>
        <w:t>We can conceptualize our new system in the following box model:</w:t>
      </w:r>
    </w:p>
    <w:p w14:paraId="7265D5BD" w14:textId="77777777" w:rsidR="00264463" w:rsidRDefault="00264463" w:rsidP="004521B8"/>
    <w:p w14:paraId="41D8CB67" w14:textId="5170F3FF" w:rsidR="00023BE9" w:rsidRDefault="005A3D13" w:rsidP="004521B8">
      <w:r>
        <w:rPr>
          <w:noProof/>
        </w:rPr>
        <w:drawing>
          <wp:inline distT="0" distB="0" distL="0" distR="0" wp14:anchorId="754D65DC" wp14:editId="184C6159">
            <wp:extent cx="1884947" cy="1611630"/>
            <wp:effectExtent l="0" t="0" r="0" b="1270"/>
            <wp:docPr id="12618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54451" name="Picture 1261854451"/>
                    <pic:cNvPicPr/>
                  </pic:nvPicPr>
                  <pic:blipFill rotWithShape="1">
                    <a:blip r:embed="rId6">
                      <a:extLst>
                        <a:ext uri="{28A0092B-C50C-407E-A947-70E740481C1C}">
                          <a14:useLocalDpi xmlns:a14="http://schemas.microsoft.com/office/drawing/2010/main" val="0"/>
                        </a:ext>
                      </a:extLst>
                    </a:blip>
                    <a:srcRect t="7145" r="6708" b="13090"/>
                    <a:stretch/>
                  </pic:blipFill>
                  <pic:spPr bwMode="auto">
                    <a:xfrm>
                      <a:off x="0" y="0"/>
                      <a:ext cx="1895360" cy="1620533"/>
                    </a:xfrm>
                    <a:prstGeom prst="rect">
                      <a:avLst/>
                    </a:prstGeom>
                    <a:ln>
                      <a:noFill/>
                    </a:ln>
                    <a:extLst>
                      <a:ext uri="{53640926-AAD7-44D8-BBD7-CCE9431645EC}">
                        <a14:shadowObscured xmlns:a14="http://schemas.microsoft.com/office/drawing/2010/main"/>
                      </a:ext>
                    </a:extLst>
                  </pic:spPr>
                </pic:pic>
              </a:graphicData>
            </a:graphic>
          </wp:inline>
        </w:drawing>
      </w:r>
    </w:p>
    <w:p w14:paraId="266FBD2D" w14:textId="77777777" w:rsidR="00371F36" w:rsidRDefault="00371F36" w:rsidP="004521B8"/>
    <w:p w14:paraId="5EB6AD39" w14:textId="496D9ED3" w:rsidR="00023BE9" w:rsidRDefault="005A3D13" w:rsidP="004521B8">
      <w:r>
        <w:t xml:space="preserve">The above diagram assumes </w:t>
      </w:r>
      <w:r>
        <w:t>two circulating serotypes in the system</w:t>
      </w:r>
      <w:r>
        <w:t>. A</w:t>
      </w:r>
      <w:r>
        <w:t xml:space="preserve">dditional </w:t>
      </w:r>
      <m:oMath>
        <m:sSub>
          <m:sSubPr>
            <m:ctrlPr>
              <w:rPr>
                <w:rFonts w:ascii="Cambria Math" w:hAnsi="Cambria Math"/>
                <w:i/>
              </w:rPr>
            </m:ctrlPr>
          </m:sSubPr>
          <m:e>
            <m:r>
              <w:rPr>
                <w:rFonts w:ascii="Cambria Math" w:hAnsi="Cambria Math"/>
              </w:rPr>
              <m:t>z</m:t>
            </m:r>
          </m:e>
          <m:sub>
            <m:r>
              <w:rPr>
                <w:rFonts w:ascii="Cambria Math" w:hAnsi="Cambria Math"/>
              </w:rPr>
              <m:t>i…k</m:t>
            </m:r>
          </m:sub>
        </m:sSub>
      </m:oMath>
      <w:r>
        <w:t xml:space="preserve"> states could be added if additional serotypes were at pla</w:t>
      </w:r>
      <w:r>
        <w:t xml:space="preserve">y. Here,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eastAsiaTheme="minorEastAsia"/>
        </w:rPr>
        <w:t xml:space="preserve"> represent waning from a multi-typic exposure state back to a homotypic exposure state, allowing for re-exposure to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Pr>
          <w:rFonts w:eastAsiaTheme="minorEastAsia"/>
        </w:rPr>
        <w:t xml:space="preserve"> and presentation as a reported case. </w:t>
      </w:r>
      <w:r w:rsidR="00CA0339">
        <w:rPr>
          <w:rFonts w:eastAsiaTheme="minorEastAsia"/>
        </w:rPr>
        <w:t xml:space="preserve">For simplicity, we assume these rates to be constant across age and time. </w:t>
      </w:r>
      <w:r>
        <w:rPr>
          <w:rFonts w:eastAsiaTheme="minorEastAsia"/>
        </w:rPr>
        <w:t xml:space="preserve">With the exception of the </w:t>
      </w:r>
      <m:oMath>
        <m:r>
          <w:rPr>
            <w:rFonts w:ascii="Cambria Math" w:hAnsi="Cambria Math"/>
          </w:rPr>
          <m:t>σ</m:t>
        </m:r>
      </m:oMath>
      <w:r>
        <w:rPr>
          <w:rFonts w:eastAsiaTheme="minorEastAsia"/>
        </w:rPr>
        <w:t xml:space="preserve"> terms, this model is identical to that presented in </w:t>
      </w:r>
      <w:r>
        <w:t>Ferguson et al. 1999</w:t>
      </w:r>
      <w:r>
        <w:fldChar w:fldCharType="begin"/>
      </w:r>
      <w:r>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w:t>
      </w:r>
    </w:p>
    <w:p w14:paraId="61A7F63D" w14:textId="77777777" w:rsidR="005A3D13" w:rsidRDefault="005A3D13" w:rsidP="004521B8"/>
    <w:p w14:paraId="4DC21D50" w14:textId="2670D4D7" w:rsidR="009D5CA2" w:rsidRDefault="009D5CA2" w:rsidP="004521B8">
      <w:r>
        <w:t>We express</w:t>
      </w:r>
      <w:r w:rsidR="005A3D13">
        <w:t xml:space="preserve"> </w:t>
      </w:r>
      <w:r w:rsidR="00EB22AD">
        <w:t xml:space="preserve">the first two terms in </w:t>
      </w:r>
      <w:r>
        <w:t>our system of differential equations as:</w:t>
      </w:r>
    </w:p>
    <w:p w14:paraId="35678260" w14:textId="77777777" w:rsidR="00EB22AD" w:rsidRDefault="00EB22AD" w:rsidP="004521B8"/>
    <w:p w14:paraId="44662F32" w14:textId="1C3C3B35" w:rsidR="009D5CA2" w:rsidRDefault="00000000" w:rsidP="004521B8">
      <w:pPr>
        <w:rPr>
          <w:rFonts w:eastAsiaTheme="minorEastAsia"/>
        </w:rPr>
      </w:pPr>
      <m:oMath>
        <m:f>
          <m:fPr>
            <m:ctrlPr>
              <w:rPr>
                <w:rFonts w:ascii="Cambria Math" w:hAnsi="Cambria Math"/>
                <w:i/>
              </w:rPr>
            </m:ctrlPr>
          </m:fPr>
          <m:num>
            <m:r>
              <w:rPr>
                <w:rFonts w:ascii="Cambria Math" w:hAnsi="Cambria Math"/>
              </w:rPr>
              <m:t>dx(a,t)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8E165F">
        <w:rPr>
          <w:rFonts w:eastAsiaTheme="minorEastAsia"/>
        </w:rPr>
        <w:tab/>
      </w:r>
      <w:r w:rsidR="00EB22AD">
        <w:rPr>
          <w:rFonts w:eastAsiaTheme="minorEastAsia"/>
        </w:rPr>
        <w:t>(</w:t>
      </w:r>
      <w:r w:rsidR="005A3D13">
        <w:rPr>
          <w:rFonts w:eastAsiaTheme="minorEastAsia"/>
        </w:rPr>
        <w:t>7</w:t>
      </w:r>
      <w:r w:rsidR="00EB22AD">
        <w:rPr>
          <w:rFonts w:eastAsiaTheme="minorEastAsia"/>
        </w:rPr>
        <w:t>)</w:t>
      </w:r>
    </w:p>
    <w:p w14:paraId="5156356B" w14:textId="77777777" w:rsidR="00EB22AD" w:rsidRDefault="00EB22AD" w:rsidP="004521B8"/>
    <w:p w14:paraId="571038D1" w14:textId="3D1B69B7"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a,t-a</m:t>
                </m:r>
              </m:e>
            </m:d>
          </m:e>
        </m:nary>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eastAsiaTheme="minorEastAsia" w:hAnsi="Cambria Math"/>
              </w:rPr>
              <m:t>z</m:t>
            </m:r>
          </m:e>
          <m:sub>
            <m:r>
              <w:rPr>
                <w:rFonts w:ascii="Cambria Math" w:eastAsiaTheme="minorEastAsia" w:hAnsi="Cambria Math"/>
              </w:rPr>
              <m:t>m</m:t>
            </m:r>
          </m:sub>
        </m:sSub>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3A085C">
        <w:rPr>
          <w:rFonts w:eastAsiaTheme="minorEastAsia"/>
        </w:rPr>
        <w:tab/>
      </w:r>
      <w:r w:rsidR="00EB22AD">
        <w:rPr>
          <w:rFonts w:eastAsiaTheme="minorEastAsia"/>
        </w:rPr>
        <w:t>(</w:t>
      </w:r>
      <w:r w:rsidR="005A3D13">
        <w:rPr>
          <w:rFonts w:eastAsiaTheme="minorEastAsia"/>
        </w:rPr>
        <w:t>8</w:t>
      </w:r>
      <w:r w:rsidR="00EB22AD">
        <w:rPr>
          <w:rFonts w:eastAsiaTheme="minorEastAsia"/>
        </w:rPr>
        <w:t xml:space="preserve">) </w:t>
      </w:r>
    </w:p>
    <w:p w14:paraId="0533B299" w14:textId="77777777" w:rsidR="009D5CA2" w:rsidRDefault="009D5CA2" w:rsidP="004521B8"/>
    <w:p w14:paraId="1DBE6A03" w14:textId="58CE229D" w:rsidR="00463E8A" w:rsidRDefault="008E165F" w:rsidP="004521B8">
      <w:pPr>
        <w:rPr>
          <w:rFonts w:eastAsiaTheme="minorEastAsia"/>
        </w:rPr>
      </w:pPr>
      <w:r>
        <w:rPr>
          <w:rFonts w:eastAsiaTheme="minorEastAsia"/>
        </w:rPr>
        <w:t>w</w:t>
      </w:r>
      <w:r w:rsidR="00EB22AD">
        <w:rPr>
          <w:rFonts w:eastAsiaTheme="minorEastAsia"/>
        </w:rPr>
        <w:t>here</w:t>
      </w:r>
      <w:r w:rsidR="00DF6A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oMath>
      <w:r w:rsidR="00DF6A4A">
        <w:rPr>
          <w:rFonts w:eastAsiaTheme="minorEastAsia"/>
        </w:rPr>
        <w:t xml:space="preserve"> represents the proportion of individuals</w:t>
      </w:r>
      <w:r w:rsidR="000D1879">
        <w:rPr>
          <w:rFonts w:eastAsiaTheme="minorEastAsia"/>
        </w:rPr>
        <w:t xml:space="preserve"> </w:t>
      </w:r>
      <w:r w:rsidR="003A085C">
        <w:rPr>
          <w:rFonts w:eastAsiaTheme="minorEastAsia"/>
        </w:rPr>
        <w:t>that</w:t>
      </w:r>
      <w:r w:rsidR="000D1879">
        <w:rPr>
          <w:rFonts w:eastAsiaTheme="minorEastAsia"/>
        </w:rPr>
        <w:t xml:space="preserve"> demonstrate history of homotypic infection</w:t>
      </w:r>
      <w:r w:rsidR="003A085C">
        <w:rPr>
          <w:rFonts w:eastAsiaTheme="minorEastAsia"/>
        </w:rPr>
        <w:t xml:space="preserve"> with </w:t>
      </w:r>
      <w:r w:rsidR="00DE0386">
        <w:rPr>
          <w:rFonts w:eastAsiaTheme="minorEastAsia"/>
        </w:rPr>
        <w:t>single</w:t>
      </w:r>
      <w:r w:rsidR="00DF6A4A">
        <w:rPr>
          <w:rFonts w:eastAsiaTheme="minorEastAsia"/>
        </w:rPr>
        <w:t xml:space="preserve"> </w:t>
      </w:r>
      <w:r w:rsidR="00EA10DB">
        <w:rPr>
          <w:rFonts w:eastAsiaTheme="minorEastAsia"/>
        </w:rPr>
        <w:t xml:space="preserve">strain </w:t>
      </w:r>
      <m:oMath>
        <m:r>
          <w:rPr>
            <w:rFonts w:ascii="Cambria Math" w:eastAsiaTheme="minorEastAsia" w:hAnsi="Cambria Math"/>
          </w:rPr>
          <m:t>i</m:t>
        </m:r>
      </m:oMath>
      <w:r w:rsidR="00C7697E">
        <w:rPr>
          <w:rFonts w:eastAsiaTheme="minorEastAsia"/>
        </w:rPr>
        <w:t xml:space="preserve">. </w:t>
      </w:r>
      <w:r w:rsidR="00EA10DB">
        <w:rPr>
          <w:rFonts w:eastAsiaTheme="minorEastAsia"/>
        </w:rPr>
        <w:t xml:space="preserve"> </w:t>
      </w:r>
    </w:p>
    <w:p w14:paraId="6C021E49" w14:textId="77777777" w:rsidR="00463E8A" w:rsidRDefault="00463E8A" w:rsidP="004521B8">
      <w:pPr>
        <w:rPr>
          <w:rFonts w:eastAsiaTheme="minorEastAsia"/>
        </w:rPr>
      </w:pPr>
    </w:p>
    <w:p w14:paraId="79802CEA" w14:textId="02BB685C" w:rsidR="00EB22AD" w:rsidRDefault="00EB22AD" w:rsidP="004521B8">
      <w:pPr>
        <w:rPr>
          <w:rFonts w:eastAsiaTheme="minorEastAsia"/>
        </w:rPr>
      </w:pPr>
      <w:r>
        <w:rPr>
          <w:rFonts w:eastAsiaTheme="minorEastAsia"/>
        </w:rPr>
        <w:t>From (</w:t>
      </w:r>
      <w:r w:rsidR="005A3D13">
        <w:rPr>
          <w:rFonts w:eastAsiaTheme="minorEastAsia"/>
        </w:rPr>
        <w:t>7</w:t>
      </w:r>
      <w:r>
        <w:rPr>
          <w:rFonts w:eastAsiaTheme="minorEastAsia"/>
        </w:rPr>
        <w:t xml:space="preserve">), we can then solve directly for </w:t>
      </w:r>
      <m:oMath>
        <m:r>
          <w:rPr>
            <w:rFonts w:ascii="Cambria Math" w:hAnsi="Cambria Math"/>
          </w:rPr>
          <m:t>x</m:t>
        </m:r>
        <m:d>
          <m:dPr>
            <m:ctrlPr>
              <w:rPr>
                <w:rFonts w:ascii="Cambria Math" w:hAnsi="Cambria Math"/>
                <w:i/>
              </w:rPr>
            </m:ctrlPr>
          </m:dPr>
          <m:e>
            <m:r>
              <w:rPr>
                <w:rFonts w:ascii="Cambria Math" w:hAnsi="Cambria Math"/>
              </w:rPr>
              <m:t>a,t</m:t>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5532C94E"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5A3D13">
        <w:rPr>
          <w:rFonts w:eastAsiaTheme="minorEastAsia"/>
        </w:rPr>
        <w:t>9</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x(0)=1.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72EF354F"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sidR="005A3D13">
        <w:rPr>
          <w:rFonts w:eastAsiaTheme="minorEastAsia"/>
        </w:rPr>
        <w:t>0</w:t>
      </w:r>
      <w:r>
        <w:rPr>
          <w:rFonts w:eastAsiaTheme="minorEastAsia"/>
        </w:rPr>
        <w:t>)</w:t>
      </w:r>
    </w:p>
    <w:p w14:paraId="73ED3878" w14:textId="77777777" w:rsidR="00AD1053" w:rsidRDefault="00AD1053" w:rsidP="004521B8">
      <w:pPr>
        <w:rPr>
          <w:rFonts w:eastAsiaTheme="minorEastAsia"/>
        </w:rPr>
      </w:pPr>
    </w:p>
    <w:p w14:paraId="7EF23060" w14:textId="344C60E1"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w:r w:rsidR="00A51F90">
        <w:rPr>
          <w:rFonts w:eastAsiaTheme="minorEastAsia"/>
        </w:rPr>
        <w:t xml:space="preserve"> </w:t>
      </w:r>
      <m:oMath>
        <m:r>
          <w:rPr>
            <w:rFonts w:ascii="Cambria Math" w:eastAsiaTheme="minorEastAsia" w:hAnsi="Cambria Math"/>
          </w:rPr>
          <m:t>N</m:t>
        </m:r>
      </m:oMath>
      <w:r>
        <w:rPr>
          <w:rFonts w:eastAsiaTheme="minorEastAsia"/>
        </w:rPr>
        <w:t xml:space="preserve"> circulating serotypes in our system:</w:t>
      </w:r>
    </w:p>
    <w:p w14:paraId="30070926" w14:textId="3B06ABA4"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sidR="005A3D13">
        <w:rPr>
          <w:rFonts w:eastAsiaTheme="minorEastAsia"/>
        </w:rPr>
        <w:t>1</w:t>
      </w:r>
      <w:r>
        <w:rPr>
          <w:rFonts w:eastAsiaTheme="minorEastAsia"/>
        </w:rPr>
        <w:t>)</w:t>
      </w:r>
    </w:p>
    <w:p w14:paraId="22B3F112" w14:textId="77777777" w:rsidR="00057828" w:rsidRDefault="00057828" w:rsidP="004521B8">
      <w:pPr>
        <w:rPr>
          <w:rFonts w:eastAsiaTheme="minorEastAsia"/>
        </w:rPr>
      </w:pPr>
    </w:p>
    <w:p w14:paraId="06961A8C" w14:textId="27B9416A" w:rsidR="00371F36" w:rsidRDefault="009831A6" w:rsidP="004521B8">
      <w:pPr>
        <w:rPr>
          <w:rFonts w:eastAsiaTheme="minorEastAsia"/>
        </w:rPr>
      </w:pPr>
      <w:r>
        <w:rPr>
          <w:rFonts w:eastAsiaTheme="minorEastAsia"/>
        </w:rPr>
        <w:t xml:space="preserve">Following Ferguson, we can now write an expression </w:t>
      </w:r>
      <w:r w:rsidR="00AD1053">
        <w:rPr>
          <w:rFonts w:eastAsiaTheme="minorEastAsia"/>
        </w:rPr>
        <w:t>for</w:t>
      </w:r>
      <w:r w:rsidR="00371F36">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eastAsiaTheme="minorEastAsia" w:hAnsi="Cambria Math"/>
          </w:rPr>
          <m:t>(a,t)</m:t>
        </m:r>
      </m:oMath>
      <w:r w:rsidR="00371F36">
        <w:rPr>
          <w:rFonts w:eastAsiaTheme="minorEastAsia"/>
        </w:rPr>
        <w:t>.</w:t>
      </w:r>
      <w:r w:rsidR="00375BE1">
        <w:rPr>
          <w:rFonts w:eastAsiaTheme="minorEastAsia"/>
        </w:rPr>
        <w:t xml:space="preserve"> </w:t>
      </w:r>
      <w:r>
        <w:rPr>
          <w:rFonts w:eastAsiaTheme="minorEastAsia"/>
        </w:rPr>
        <w:t>This expression should sum the probabilities of the two disparate routes by which an individual can enter this class</w:t>
      </w:r>
      <w:r w:rsidR="00371F36">
        <w:rPr>
          <w:rFonts w:eastAsiaTheme="minorEastAsia"/>
        </w:rPr>
        <w:t>, as highlighted in the diagram below—</w:t>
      </w:r>
      <w:r>
        <w:rPr>
          <w:rFonts w:eastAsiaTheme="minorEastAsia"/>
        </w:rPr>
        <w:t xml:space="preserve">either progressing </w:t>
      </w:r>
      <w:r w:rsidR="00371F36">
        <w:rPr>
          <w:rFonts w:eastAsiaTheme="minorEastAsia"/>
        </w:rPr>
        <w:t xml:space="preserve">directly from </w:t>
      </w:r>
      <m:oMath>
        <m:r>
          <w:rPr>
            <w:rFonts w:ascii="Cambria Math" w:hAnsi="Cambria Math"/>
          </w:rPr>
          <m:t>x</m:t>
        </m:r>
      </m:oMath>
      <w:r w:rsidR="00371F36">
        <w:rPr>
          <w:rFonts w:eastAsiaTheme="minorEastAsia"/>
        </w:rPr>
        <w:t xml:space="preserve">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71F36">
        <w:rPr>
          <w:rFonts w:eastAsiaTheme="minorEastAsia"/>
        </w:rPr>
        <w:t xml:space="preserve"> (black) or achieving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00371F36">
        <w:rPr>
          <w:rFonts w:eastAsiaTheme="minorEastAsia"/>
        </w:rPr>
        <w:t xml:space="preserve"> and then waning back into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71F36">
        <w:rPr>
          <w:rFonts w:eastAsiaTheme="minorEastAsia"/>
        </w:rPr>
        <w:t xml:space="preserve"> (blue):</w:t>
      </w:r>
    </w:p>
    <w:p w14:paraId="290C693C" w14:textId="77777777" w:rsidR="00371F36" w:rsidRDefault="00371F36" w:rsidP="004521B8">
      <w:pPr>
        <w:rPr>
          <w:rFonts w:eastAsiaTheme="minorEastAsia"/>
        </w:rPr>
      </w:pPr>
    </w:p>
    <w:p w14:paraId="026A80F2" w14:textId="3BDF02B8" w:rsidR="00371F36" w:rsidRDefault="00371F36" w:rsidP="004521B8">
      <w:pPr>
        <w:rPr>
          <w:rFonts w:eastAsiaTheme="minorEastAsia"/>
        </w:rPr>
      </w:pPr>
      <w:r>
        <w:rPr>
          <w:rFonts w:eastAsiaTheme="minorEastAsia"/>
          <w:noProof/>
        </w:rPr>
        <w:drawing>
          <wp:inline distT="0" distB="0" distL="0" distR="0" wp14:anchorId="75781991" wp14:editId="0673F697">
            <wp:extent cx="1772110" cy="1683385"/>
            <wp:effectExtent l="0" t="0" r="6350" b="5715"/>
            <wp:docPr id="15222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949" name="Picture 152224949"/>
                    <pic:cNvPicPr/>
                  </pic:nvPicPr>
                  <pic:blipFill rotWithShape="1">
                    <a:blip r:embed="rId7">
                      <a:extLst>
                        <a:ext uri="{28A0092B-C50C-407E-A947-70E740481C1C}">
                          <a14:useLocalDpi xmlns:a14="http://schemas.microsoft.com/office/drawing/2010/main" val="0"/>
                        </a:ext>
                      </a:extLst>
                    </a:blip>
                    <a:srcRect l="4766" t="5558" r="7477" b="11080"/>
                    <a:stretch/>
                  </pic:blipFill>
                  <pic:spPr bwMode="auto">
                    <a:xfrm>
                      <a:off x="0" y="0"/>
                      <a:ext cx="1783530" cy="1694233"/>
                    </a:xfrm>
                    <a:prstGeom prst="rect">
                      <a:avLst/>
                    </a:prstGeom>
                    <a:ln>
                      <a:noFill/>
                    </a:ln>
                    <a:extLst>
                      <a:ext uri="{53640926-AAD7-44D8-BBD7-CCE9431645EC}">
                        <a14:shadowObscured xmlns:a14="http://schemas.microsoft.com/office/drawing/2010/main"/>
                      </a:ext>
                    </a:extLst>
                  </pic:spPr>
                </pic:pic>
              </a:graphicData>
            </a:graphic>
          </wp:inline>
        </w:drawing>
      </w:r>
    </w:p>
    <w:p w14:paraId="69AF5CFD" w14:textId="3A5B7A89" w:rsidR="00371F36" w:rsidRDefault="00EA7A98" w:rsidP="004521B8">
      <w:pPr>
        <w:rPr>
          <w:rFonts w:eastAsiaTheme="minorEastAsia"/>
        </w:rPr>
      </w:pPr>
      <w:r>
        <w:rPr>
          <w:rFonts w:eastAsiaTheme="minorEastAsia"/>
        </w:rPr>
        <w:t>We write this new expression as the summed probabilities of the two pathways, with the second pathway described as the product of the sequential probabilities of each of the three steps taken:</w:t>
      </w:r>
    </w:p>
    <w:p w14:paraId="704E9A7E" w14:textId="77777777" w:rsidR="00EA7A98" w:rsidRDefault="00EA7A98" w:rsidP="004521B8">
      <w:pPr>
        <w:rPr>
          <w:rFonts w:eastAsiaTheme="minorEastAsia"/>
        </w:rPr>
      </w:pPr>
    </w:p>
    <w:p w14:paraId="47821173" w14:textId="77777777" w:rsidR="00371F36" w:rsidRPr="00371F36" w:rsidRDefault="00371F36" w:rsidP="004521B8">
      <w:pPr>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a,t</m:t>
              </m:r>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sup>
              </m:sSup>
            </m:e>
          </m:d>
          <m:r>
            <w:rPr>
              <w:rFonts w:ascii="Cambria Math" w:hAnsi="Cambria Math"/>
              <w:sz w:val="20"/>
              <w:szCs w:val="20"/>
            </w:rPr>
            <m:t>+</m:t>
          </m:r>
          <m:r>
            <w:rPr>
              <w:rFonts w:ascii="Cambria Math" w:hAnsi="Cambria Math"/>
              <w:sz w:val="20"/>
              <w:szCs w:val="20"/>
            </w:rPr>
            <m:t xml:space="preserve"> </m:t>
          </m:r>
        </m:oMath>
      </m:oMathPara>
    </w:p>
    <w:p w14:paraId="47D05BF1" w14:textId="46BA09EE" w:rsidR="00371F36" w:rsidRPr="00371F36" w:rsidRDefault="00371F36" w:rsidP="00371F36">
      <w:pPr>
        <w:ind w:right="-1080"/>
        <w:rPr>
          <w:rFonts w:eastAsiaTheme="minorEastAsia"/>
          <w:sz w:val="20"/>
          <w:szCs w:val="20"/>
        </w:rPr>
      </w:pP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sup>
            </m:sSup>
          </m:e>
        </m:d>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r>
                      <w:rPr>
                        <w:rFonts w:ascii="Cambria Math" w:hAnsi="Cambria Math"/>
                        <w:sz w:val="20"/>
                        <w:szCs w:val="20"/>
                      </w:rPr>
                      <m:t>dτ</m:t>
                    </m:r>
                  </m:e>
                </m:nary>
              </m:sup>
            </m:sSup>
          </m:e>
        </m:d>
        <m:r>
          <w:rPr>
            <w:rFonts w:ascii="Cambria Math" w:hAnsi="Cambria Math"/>
            <w:sz w:val="20"/>
            <w:szCs w:val="20"/>
          </w:rPr>
          <m:t xml:space="preserve"> </m:t>
        </m:r>
      </m:oMath>
      <w:r w:rsidRPr="00371F36">
        <w:rPr>
          <w:rFonts w:eastAsiaTheme="minorEastAsia"/>
          <w:sz w:val="20"/>
          <w:szCs w:val="20"/>
        </w:rPr>
        <w:t xml:space="preserve"> </w:t>
      </w:r>
      <w:r w:rsidRPr="00371F36">
        <w:rPr>
          <w:rFonts w:eastAsiaTheme="minorEastAsia"/>
          <w:sz w:val="20"/>
          <w:szCs w:val="20"/>
        </w:rPr>
        <w:t xml:space="preserve"> </w:t>
      </w:r>
      <w:r w:rsidR="00CA0339">
        <w:rPr>
          <w:rFonts w:eastAsiaTheme="minorEastAsia"/>
        </w:rPr>
        <w:t>(1</w:t>
      </w:r>
      <w:r w:rsidR="00CA0339">
        <w:rPr>
          <w:rFonts w:eastAsiaTheme="minorEastAsia"/>
        </w:rPr>
        <w:t>2</w:t>
      </w:r>
      <w:r w:rsidR="00CA0339">
        <w:rPr>
          <w:rFonts w:eastAsiaTheme="minorEastAsia"/>
        </w:rPr>
        <w:t>)</w:t>
      </w:r>
    </w:p>
    <w:p w14:paraId="087A5734" w14:textId="77777777" w:rsidR="00371F36" w:rsidRDefault="00371F36" w:rsidP="004521B8">
      <w:pPr>
        <w:rPr>
          <w:rFonts w:eastAsiaTheme="minorEastAsia"/>
        </w:rPr>
      </w:pPr>
    </w:p>
    <w:p w14:paraId="4AD181E1" w14:textId="768A2018" w:rsidR="00EA7A98" w:rsidRDefault="00EA7A98" w:rsidP="004521B8">
      <w:pPr>
        <w:rPr>
          <w:rFonts w:eastAsiaTheme="minorEastAsia"/>
        </w:rPr>
      </w:pPr>
      <w:r>
        <w:rPr>
          <w:rFonts w:eastAsiaTheme="minorEastAsia"/>
        </w:rPr>
        <w:lastRenderedPageBreak/>
        <w:t xml:space="preserve">The summation term included with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eastAsiaTheme="minorEastAsia"/>
        </w:rPr>
        <w:t xml:space="preserve"> allows for the possibility of including greater than two serotypes </w:t>
      </w:r>
      <w:r w:rsidR="00436D01">
        <w:rPr>
          <w:rFonts w:eastAsiaTheme="minorEastAsia"/>
        </w:rPr>
        <w:t xml:space="preserve">by </w:t>
      </w:r>
      <w:r>
        <w:rPr>
          <w:rFonts w:eastAsiaTheme="minorEastAsia"/>
        </w:rPr>
        <w:t xml:space="preserve">which an individual could wane </w:t>
      </w:r>
      <w:r w:rsidR="00436D01">
        <w:rPr>
          <w:rFonts w:eastAsiaTheme="minorEastAsia"/>
        </w:rPr>
        <w:t>out of</w:t>
      </w:r>
      <w:r>
        <w:rPr>
          <w:rFonts w:eastAsiaTheme="minorEastAsia"/>
        </w:rPr>
        <w:t xml:space="preserve"> the </w:t>
      </w:r>
      <w:proofErr w:type="spellStart"/>
      <w:r>
        <w:rPr>
          <w:rFonts w:eastAsiaTheme="minorEastAsia"/>
        </w:rPr>
        <w:t>multitypic</w:t>
      </w:r>
      <w:proofErr w:type="spellEnd"/>
      <w:r>
        <w:rPr>
          <w:rFonts w:eastAsiaTheme="minorEastAsia"/>
        </w:rPr>
        <w:t xml:space="preserve"> exposure state.</w:t>
      </w:r>
    </w:p>
    <w:p w14:paraId="44499A3F" w14:textId="77777777" w:rsidR="00EA7A98" w:rsidRDefault="00EA7A98" w:rsidP="004521B8">
      <w:pPr>
        <w:rPr>
          <w:rFonts w:eastAsiaTheme="minorEastAsia"/>
        </w:rPr>
      </w:pPr>
    </w:p>
    <w:p w14:paraId="1D9C6785" w14:textId="3D5E57FD" w:rsidR="00EA7A98" w:rsidRPr="00CA0339" w:rsidRDefault="00EA7A98" w:rsidP="004521B8">
      <w:pPr>
        <w:rPr>
          <w:rFonts w:eastAsiaTheme="minorEastAsia"/>
        </w:rPr>
      </w:pPr>
      <w:r>
        <w:rPr>
          <w:rFonts w:eastAsiaTheme="minorEastAsia"/>
        </w:rPr>
        <w:t xml:space="preserve">After </w:t>
      </w:r>
      <w:r>
        <w:rPr>
          <w:rFonts w:eastAsiaTheme="minorEastAsia"/>
        </w:rPr>
        <w:t>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w:t>
      </w:r>
      <w:r w:rsidRPr="00CA0339">
        <w:rPr>
          <w:rFonts w:eastAsiaTheme="minorEastAsia"/>
        </w:rPr>
        <w:t>we can again discretize the system</w:t>
      </w:r>
      <w:r w:rsidR="00CA0339" w:rsidRPr="00CA0339">
        <w:rPr>
          <w:rFonts w:eastAsiaTheme="minorEastAsia"/>
        </w:rPr>
        <w:t xml:space="preserve"> and estimate the average rate of waning immunity across all serotypes, </w:t>
      </w:r>
      <m:oMath>
        <m:acc>
          <m:accPr>
            <m:chr m:val="̅"/>
            <m:ctrlPr>
              <w:rPr>
                <w:rFonts w:ascii="Cambria Math" w:hAnsi="Cambria Math"/>
                <w:i/>
              </w:rPr>
            </m:ctrlPr>
          </m:accPr>
          <m:e>
            <m:r>
              <w:rPr>
                <w:rFonts w:ascii="Cambria Math" w:hAnsi="Cambria Math"/>
              </w:rPr>
              <m:t>σ</m:t>
            </m:r>
          </m:e>
        </m:acc>
        <m:r>
          <w:rPr>
            <w:rFonts w:ascii="Cambria Math" w:hAnsi="Cambria Math"/>
          </w:rPr>
          <m:t>.</m:t>
        </m:r>
      </m:oMath>
      <w:r w:rsidR="00CA0339" w:rsidRPr="00CA0339">
        <w:rPr>
          <w:rFonts w:eastAsiaTheme="minorEastAsia"/>
        </w:rPr>
        <w:t xml:space="preserve"> To this end, we can rewrite the last two integrands in equation (12) as:</w:t>
      </w:r>
    </w:p>
    <w:p w14:paraId="4302271F" w14:textId="77777777" w:rsidR="00CA0339" w:rsidRPr="00CA0339" w:rsidRDefault="00CA0339" w:rsidP="004521B8">
      <w:pPr>
        <w:rPr>
          <w:rFonts w:eastAsiaTheme="minorEastAsia"/>
        </w:rPr>
      </w:pPr>
    </w:p>
    <w:p w14:paraId="0441B066" w14:textId="661315E4" w:rsidR="00EA7A98" w:rsidRPr="00CA0339" w:rsidRDefault="00CA0339"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dτ</m:t>
                </m:r>
              </m:e>
            </m:nary>
          </m:e>
        </m:nary>
        <m:r>
          <w:rPr>
            <w:rFonts w:ascii="Cambria Math" w:hAnsi="Cambria Math"/>
          </w:rPr>
          <m:t>=</m:t>
        </m:r>
        <m:r>
          <w:rPr>
            <w:rFonts w:ascii="Cambria Math" w:hAnsi="Cambria Math"/>
          </w:rPr>
          <m:t>(N-1)</m:t>
        </m:r>
        <m:acc>
          <m:accPr>
            <m:chr m:val="̅"/>
            <m:ctrlPr>
              <w:rPr>
                <w:rFonts w:ascii="Cambria Math" w:hAnsi="Cambria Math"/>
                <w:i/>
              </w:rPr>
            </m:ctrlPr>
          </m:accPr>
          <m:e>
            <m:r>
              <w:rPr>
                <w:rFonts w:ascii="Cambria Math" w:hAnsi="Cambria Math"/>
              </w:rPr>
              <m:t>σ</m:t>
            </m:r>
          </m:e>
        </m:acc>
        <m:r>
          <w:rPr>
            <w:rFonts w:ascii="Cambria Math" w:eastAsiaTheme="minorEastAsia" w:hAnsi="Cambria Math"/>
          </w:rPr>
          <m:t>∆τ</m:t>
        </m:r>
        <m:r>
          <w:rPr>
            <w:rFonts w:ascii="Cambria Math" w:hAnsi="Cambria Math"/>
          </w:rPr>
          <m:t xml:space="preserve"> </m:t>
        </m:r>
      </m:oMath>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t>(13)</w:t>
      </w:r>
    </w:p>
    <w:p w14:paraId="5AEEF173" w14:textId="77777777" w:rsidR="00CA0339" w:rsidRDefault="00CA0339" w:rsidP="00CA0339">
      <w:pPr>
        <w:rPr>
          <w:rFonts w:eastAsiaTheme="minorEastAsia"/>
        </w:rPr>
      </w:pPr>
    </w:p>
    <w:p w14:paraId="68E0EBF3" w14:textId="76A194FE" w:rsidR="00CA0339" w:rsidRDefault="00CA0339" w:rsidP="00CA0339">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dτ</m:t>
            </m:r>
          </m:e>
        </m:nary>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eastAsiaTheme="minorEastAsia" w:hAnsi="Cambria Math"/>
          </w:rPr>
          <m:t>∆τ</m:t>
        </m:r>
        <m:r>
          <w:rPr>
            <w:rFonts w:ascii="Cambria Math" w:hAnsi="Cambria Math"/>
          </w:rPr>
          <m:t xml:space="preserve"> </m:t>
        </m:r>
      </m:oMath>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sidRPr="00CA0339">
        <w:rPr>
          <w:rFonts w:eastAsiaTheme="minorEastAsia"/>
        </w:rPr>
        <w:tab/>
      </w:r>
      <w:r>
        <w:rPr>
          <w:rFonts w:eastAsiaTheme="minorEastAsia"/>
        </w:rPr>
        <w:tab/>
      </w:r>
      <w:r w:rsidRPr="00CA0339">
        <w:rPr>
          <w:rFonts w:eastAsiaTheme="minorEastAsia"/>
        </w:rPr>
        <w:t>(1</w:t>
      </w:r>
      <w:r>
        <w:rPr>
          <w:rFonts w:eastAsiaTheme="minorEastAsia"/>
        </w:rPr>
        <w:t>4</w:t>
      </w:r>
      <w:r w:rsidRPr="00CA0339">
        <w:rPr>
          <w:rFonts w:eastAsiaTheme="minorEastAsia"/>
        </w:rPr>
        <w:t>)</w:t>
      </w:r>
    </w:p>
    <w:p w14:paraId="6CC57723" w14:textId="77777777" w:rsidR="00CA0339" w:rsidRPr="00CA0339" w:rsidRDefault="00CA0339" w:rsidP="00CA0339">
      <w:pPr>
        <w:rPr>
          <w:rFonts w:eastAsiaTheme="minorEastAsia"/>
        </w:rPr>
      </w:pPr>
    </w:p>
    <w:p w14:paraId="68E9C892" w14:textId="419B1C83" w:rsidR="00CA0339" w:rsidRDefault="00CA0339" w:rsidP="00CA0339">
      <w:pPr>
        <w:rPr>
          <w:rFonts w:eastAsiaTheme="minorEastAsia"/>
        </w:rPr>
      </w:pPr>
      <w:r>
        <w:rPr>
          <w:rFonts w:eastAsiaTheme="minorEastAsia"/>
        </w:rPr>
        <w:t xml:space="preserve">where, again, </w:t>
      </w:r>
      <m:oMath>
        <m:r>
          <w:rPr>
            <w:rFonts w:ascii="Cambria Math" w:eastAsiaTheme="minorEastAsia" w:hAnsi="Cambria Math"/>
          </w:rPr>
          <m:t>∆τ</m:t>
        </m:r>
      </m:oMath>
      <w:r>
        <w:rPr>
          <w:rFonts w:eastAsiaTheme="minorEastAsia"/>
        </w:rPr>
        <w:t xml:space="preserve"> corresponds to the duration of time acted on by </w:t>
      </w:r>
      <m:oMath>
        <m:acc>
          <m:accPr>
            <m:chr m:val="̅"/>
            <m:ctrlPr>
              <w:rPr>
                <w:rFonts w:ascii="Cambria Math" w:hAnsi="Cambria Math"/>
                <w:i/>
              </w:rPr>
            </m:ctrlPr>
          </m:accPr>
          <m:e>
            <m:r>
              <w:rPr>
                <w:rFonts w:ascii="Cambria Math" w:hAnsi="Cambria Math"/>
              </w:rPr>
              <m:t>σ</m:t>
            </m:r>
          </m:e>
        </m:acc>
      </m:oMath>
      <w:r>
        <w:rPr>
          <w:rFonts w:eastAsiaTheme="minorEastAsia"/>
        </w:rPr>
        <w:t>.</w:t>
      </w:r>
    </w:p>
    <w:p w14:paraId="56FFAA95" w14:textId="2E7156F2" w:rsidR="005D61FA" w:rsidRPr="00FA0FF3" w:rsidRDefault="005D61FA">
      <w:pPr>
        <w:rPr>
          <w:rFonts w:eastAsiaTheme="minorEastAsia"/>
        </w:rPr>
      </w:pPr>
    </w:p>
    <w:sectPr w:rsidR="005D61FA" w:rsidRPr="00FA0FF3" w:rsidSect="00371F3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y Rozins">
    <w15:presenceInfo w15:providerId="AD" w15:userId="S::crozins@yorku.ca::0ca72717-4aef-4955-9e41-754ee383b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23BE9"/>
    <w:rsid w:val="00041381"/>
    <w:rsid w:val="00057828"/>
    <w:rsid w:val="00092652"/>
    <w:rsid w:val="000D1879"/>
    <w:rsid w:val="000E3006"/>
    <w:rsid w:val="00103787"/>
    <w:rsid w:val="001458A6"/>
    <w:rsid w:val="00153707"/>
    <w:rsid w:val="001F0A42"/>
    <w:rsid w:val="00230B25"/>
    <w:rsid w:val="002548FC"/>
    <w:rsid w:val="00264463"/>
    <w:rsid w:val="002B2F20"/>
    <w:rsid w:val="00362FBD"/>
    <w:rsid w:val="00370112"/>
    <w:rsid w:val="00371F36"/>
    <w:rsid w:val="00375BE1"/>
    <w:rsid w:val="00377D8B"/>
    <w:rsid w:val="00394AED"/>
    <w:rsid w:val="003A085C"/>
    <w:rsid w:val="003C6A25"/>
    <w:rsid w:val="003F162B"/>
    <w:rsid w:val="00436D01"/>
    <w:rsid w:val="00444AC7"/>
    <w:rsid w:val="004521B8"/>
    <w:rsid w:val="00456D5A"/>
    <w:rsid w:val="00463E8A"/>
    <w:rsid w:val="004E647F"/>
    <w:rsid w:val="005462E6"/>
    <w:rsid w:val="00554BF3"/>
    <w:rsid w:val="005A3D13"/>
    <w:rsid w:val="005D0792"/>
    <w:rsid w:val="005D61FA"/>
    <w:rsid w:val="006314B8"/>
    <w:rsid w:val="006553E7"/>
    <w:rsid w:val="006D403F"/>
    <w:rsid w:val="007251C9"/>
    <w:rsid w:val="0077001D"/>
    <w:rsid w:val="00812F63"/>
    <w:rsid w:val="00815B6D"/>
    <w:rsid w:val="00846470"/>
    <w:rsid w:val="00847E3D"/>
    <w:rsid w:val="008B3B49"/>
    <w:rsid w:val="008E165F"/>
    <w:rsid w:val="0092236A"/>
    <w:rsid w:val="009416BA"/>
    <w:rsid w:val="009831A6"/>
    <w:rsid w:val="009B15A9"/>
    <w:rsid w:val="009D5CA2"/>
    <w:rsid w:val="009E5621"/>
    <w:rsid w:val="00A51F90"/>
    <w:rsid w:val="00A83937"/>
    <w:rsid w:val="00AA57D1"/>
    <w:rsid w:val="00AD1053"/>
    <w:rsid w:val="00B05F10"/>
    <w:rsid w:val="00B36D43"/>
    <w:rsid w:val="00B87FA2"/>
    <w:rsid w:val="00C7697E"/>
    <w:rsid w:val="00C8545A"/>
    <w:rsid w:val="00CA0339"/>
    <w:rsid w:val="00CB7F1D"/>
    <w:rsid w:val="00D27E6A"/>
    <w:rsid w:val="00D86332"/>
    <w:rsid w:val="00D97DD9"/>
    <w:rsid w:val="00DB5841"/>
    <w:rsid w:val="00DE0386"/>
    <w:rsid w:val="00DF6A4A"/>
    <w:rsid w:val="00E17C71"/>
    <w:rsid w:val="00E41FA4"/>
    <w:rsid w:val="00EA10DB"/>
    <w:rsid w:val="00EA7A98"/>
    <w:rsid w:val="00EB22AD"/>
    <w:rsid w:val="00ED0F60"/>
    <w:rsid w:val="00F07DEF"/>
    <w:rsid w:val="00F635F7"/>
    <w:rsid w:val="00F86356"/>
    <w:rsid w:val="00FA0FF3"/>
    <w:rsid w:val="00FD252D"/>
    <w:rsid w:val="00FE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7</cp:revision>
  <dcterms:created xsi:type="dcterms:W3CDTF">2023-08-29T14:47:00Z</dcterms:created>
  <dcterms:modified xsi:type="dcterms:W3CDTF">2023-09-13T04:28:00Z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