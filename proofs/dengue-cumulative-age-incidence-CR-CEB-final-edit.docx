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F9F0" w14:textId="310E5A07" w:rsidR="00E17C71" w:rsidRDefault="00377D8B">
      <w:pPr>
        <w:rPr>
          <w:b/>
          <w:bCs/>
        </w:rPr>
      </w:pPr>
      <w:r>
        <w:rPr>
          <w:b/>
          <w:bCs/>
        </w:rPr>
        <w:t>Estimating the Force of Infection</w:t>
      </w:r>
    </w:p>
    <w:p w14:paraId="3F2E59DD" w14:textId="77777777" w:rsidR="00377D8B" w:rsidRDefault="00377D8B">
      <w:pPr>
        <w:rPr>
          <w:b/>
          <w:bCs/>
        </w:rPr>
      </w:pPr>
    </w:p>
    <w:p w14:paraId="3888CD93" w14:textId="5C567C3A" w:rsidR="00377D8B" w:rsidRPr="00377D8B" w:rsidRDefault="00377D8B" w:rsidP="00377D8B">
      <w:pPr>
        <w:rPr>
          <w:i/>
          <w:iCs/>
        </w:rPr>
      </w:pPr>
      <w:r>
        <w:rPr>
          <w:i/>
          <w:iCs/>
        </w:rPr>
        <w:t xml:space="preserve">1. </w:t>
      </w:r>
      <w:proofErr w:type="gramStart"/>
      <w:r w:rsidRPr="00377D8B">
        <w:rPr>
          <w:i/>
          <w:iCs/>
        </w:rPr>
        <w:t>Multi-typic</w:t>
      </w:r>
      <w:proofErr w:type="gramEnd"/>
      <w:r w:rsidRPr="00377D8B">
        <w:rPr>
          <w:i/>
          <w:iCs/>
        </w:rPr>
        <w:t xml:space="preserve"> exposures with life-long immunity</w:t>
      </w:r>
    </w:p>
    <w:p w14:paraId="7290E408" w14:textId="4E4B2EAB" w:rsidR="00FA0FF3" w:rsidRDefault="001458A6">
      <w:r>
        <w:t>For lifelong immunizing childhood infections for which all individuals are expected to experience infection at some point in their lifetime, the</w:t>
      </w:r>
      <w:r w:rsidR="00377D8B">
        <w:t xml:space="preserve"> hazard of exposure will compile cumulative</w:t>
      </w:r>
      <w:r>
        <w:t>ly</w:t>
      </w:r>
      <w:r w:rsidR="00377D8B">
        <w:t xml:space="preserve"> with</w:t>
      </w:r>
      <w:r>
        <w:t xml:space="preserve"> increasing</w:t>
      </w:r>
      <w:r w:rsidR="00377D8B">
        <w:t xml:space="preserve"> time since birth (</w:t>
      </w:r>
      <w:proofErr w:type="gramStart"/>
      <w:r w:rsidR="00377D8B">
        <w:t>e.g.</w:t>
      </w:r>
      <w:proofErr w:type="gramEnd"/>
      <w:r w:rsidR="00377D8B">
        <w:t xml:space="preserve"> with age)</w:t>
      </w:r>
      <w:r>
        <w:t>, making time and age interchangeable units</w:t>
      </w:r>
      <w:r w:rsidR="00377D8B">
        <w:t>.</w:t>
      </w:r>
      <w:r>
        <w:t xml:space="preserve"> As a result, </w:t>
      </w:r>
      <w:r w:rsidR="00FA0FF3">
        <w:t xml:space="preserve">data describing </w:t>
      </w:r>
      <w:r>
        <w:t xml:space="preserve">the age-distribution of </w:t>
      </w:r>
      <w:r w:rsidR="00FA0FF3">
        <w:t xml:space="preserve">exposures can be used to estimate the force of infection (as it varies with time or age or both) </w:t>
      </w:r>
      <w:proofErr w:type="gramStart"/>
      <w:r w:rsidR="00FA0FF3">
        <w:t>in a given</w:t>
      </w:r>
      <w:proofErr w:type="gramEnd"/>
      <w:r w:rsidR="00FA0FF3">
        <w:t xml:space="preserve"> system.</w:t>
      </w:r>
    </w:p>
    <w:p w14:paraId="1297D249" w14:textId="77777777" w:rsidR="00FA0FF3" w:rsidRDefault="00FA0FF3"/>
    <w:p w14:paraId="4157D993" w14:textId="0C33E6C0" w:rsidR="00FA0FF3" w:rsidRDefault="00FA0FF3">
      <w:r>
        <w:t>Ferguson et al. 1999</w:t>
      </w:r>
      <w:r>
        <w:fldChar w:fldCharType="begin"/>
      </w:r>
      <w:r>
        <w:instrText xml:space="preserve"> ADDIN ZOTERO_ITEM CSL_CITATION {"citationID":"YOvoLHgm","properties":{"formattedCitation":"\\super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presents a system of </w:t>
      </w:r>
      <w:r w:rsidR="00CB7F1D">
        <w:t>equations</w:t>
      </w:r>
      <w:r>
        <w:t xml:space="preserve"> </w:t>
      </w:r>
      <w:r w:rsidR="00CB7F1D">
        <w:t xml:space="preserve">(PDEs) </w:t>
      </w:r>
      <w:r>
        <w:t>describ</w:t>
      </w:r>
      <w:r w:rsidR="00CB7F1D">
        <w:t>ing</w:t>
      </w:r>
      <w:r>
        <w:t xml:space="preserve"> the dynamics of a multi-typic dengue infection</w:t>
      </w:r>
      <w:r w:rsidR="00ED0F60">
        <w:t xml:space="preserve">. These </w:t>
      </w:r>
      <w:r w:rsidR="00CB7F1D">
        <w:t>P</w:t>
      </w:r>
      <w:r w:rsidR="00ED0F60">
        <w:t>DEs</w:t>
      </w:r>
      <w:r w:rsidR="005462E6">
        <w:t xml:space="preserve"> can be solved to produce </w:t>
      </w:r>
      <w:r w:rsidR="004521B8">
        <w:t>a series of expressions describing the time-and</w:t>
      </w:r>
      <w:r w:rsidR="00ED0F60">
        <w:t>-</w:t>
      </w:r>
      <w:r w:rsidR="004521B8">
        <w:t xml:space="preserve">age-dependent population of </w:t>
      </w:r>
      <w:proofErr w:type="spellStart"/>
      <w:r w:rsidR="004521B8">
        <w:t>susceptibles</w:t>
      </w:r>
      <w:proofErr w:type="spellEnd"/>
      <w:r w:rsidR="004521B8">
        <w:t xml:space="preserve"> (</w:t>
      </w:r>
      <m:oMath>
        <m:r>
          <w:rPr>
            <w:rFonts w:ascii="Cambria Math" w:hAnsi="Cambria Math"/>
          </w:rPr>
          <m:t>x</m:t>
        </m:r>
      </m:oMath>
      <w:r w:rsidR="004521B8">
        <w:t xml:space="preserve">), </w:t>
      </w:r>
      <w:r w:rsidR="00ED0F60">
        <w:t xml:space="preserve">the time-and-age-dependent population of </w:t>
      </w:r>
      <w:r w:rsidR="004521B8">
        <w:t xml:space="preserve">individuals </w:t>
      </w:r>
      <w:r w:rsidR="008B3B49">
        <w:t>exposed to only a</w:t>
      </w:r>
      <w:r w:rsidR="004521B8">
        <w:t xml:space="preserve"> primary in</w:t>
      </w:r>
      <w:r w:rsidR="00ED0F60">
        <w:t xml:space="preserve">fection with serotype </w:t>
      </w:r>
      <m:oMath>
        <m:r>
          <w:rPr>
            <w:rFonts w:ascii="Cambria Math" w:hAnsi="Cambria Math"/>
          </w:rPr>
          <m:t>i</m:t>
        </m:r>
      </m:oMath>
      <w:r w:rsidR="004521B8">
        <w:t xml:space="preserve"> </w:t>
      </w:r>
      <w:r w:rsidR="00ED0F60">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D0F60">
        <w:t>), and the time-and-age-dependent population of individuals experiencing a</w:t>
      </w:r>
      <w:r w:rsidR="00092652">
        <w:t>ny</w:t>
      </w:r>
      <w:r w:rsidR="00ED0F60">
        <w:t xml:space="preserve"> </w:t>
      </w:r>
      <w:proofErr w:type="spellStart"/>
      <w:r w:rsidR="00ED0F60">
        <w:t>multitypic</w:t>
      </w:r>
      <w:proofErr w:type="spellEnd"/>
      <w:r w:rsidR="00ED0F60">
        <w:t xml:space="preserve"> (2+ exposures) infection </w:t>
      </w:r>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oMath>
      <w:r w:rsidR="00ED0F60">
        <w:t>:</w:t>
      </w:r>
    </w:p>
    <w:p w14:paraId="4A35D6FD" w14:textId="77777777" w:rsidR="004521B8" w:rsidRDefault="004521B8"/>
    <w:p w14:paraId="00ED1FCE" w14:textId="5DC88983" w:rsidR="004521B8" w:rsidRPr="001458A6" w:rsidRDefault="004521B8" w:rsidP="004521B8">
      <m:oMath>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33EC079F" w14:textId="0C1C2BD2" w:rsidR="004521B8" w:rsidRDefault="004521B8"/>
    <w:p w14:paraId="6C8E4633" w14:textId="3222FCD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=x</m:t>
        </m:r>
        <m:d>
          <m:dPr>
            <m:ctrlPr>
              <w:rPr>
                <w:rFonts w:ascii="Cambria Math" w:hAnsi="Cambria Math"/>
                <w:i/>
              </w:rPr>
            </m:ctrlPr>
          </m:dPr>
          <m:e>
            <m:r>
              <w:rPr>
                <w:rFonts w:ascii="Cambria Math" w:hAnsi="Cambria Math"/>
              </w:rPr>
              <m:t>a,t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r>
              <w:rPr>
                <w:rFonts w:ascii="Cambria Math" w:hAnsi="Cambria Math"/>
              </w:rPr>
              <m:t>-1</m:t>
            </m:r>
          </m:e>
        </m:d>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commentRangeStart w:id="0"/>
      <w:commentRangeStart w:id="1"/>
      <w:r w:rsidR="00ED0F60">
        <w:rPr>
          <w:rFonts w:eastAsiaTheme="minorEastAsia"/>
        </w:rPr>
        <w:t>(2)</w:t>
      </w:r>
      <w:commentRangeEnd w:id="0"/>
      <w:r w:rsidR="00ED0F60">
        <w:rPr>
          <w:rStyle w:val="CommentReference"/>
        </w:rPr>
        <w:commentReference w:id="0"/>
      </w:r>
      <w:commentRangeEnd w:id="1"/>
      <w:r w:rsidR="00CB7F1D">
        <w:rPr>
          <w:rStyle w:val="CommentReference"/>
        </w:rPr>
        <w:commentReference w:id="1"/>
      </w:r>
    </w:p>
    <w:p w14:paraId="26791289" w14:textId="77777777" w:rsidR="00ED0F60" w:rsidRDefault="00ED0F60"/>
    <w:p w14:paraId="03694EAE" w14:textId="0BE09FE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m:t>
            </m:r>
          </m:sub>
        </m:sSub>
        <m:d>
          <m:dPr>
            <m:ctrlPr>
              <w:rPr>
                <w:rFonts w:ascii="Cambria Math" w:hAnsi="Cambria Math"/>
                <w:i/>
              </w:rPr>
            </m:ctrlPr>
          </m:dPr>
          <m:e>
            <m:r>
              <w:rPr>
                <w:rFonts w:ascii="Cambria Math" w:hAnsi="Cambria Math"/>
              </w:rPr>
              <m:t>a,t</m:t>
            </m:r>
          </m:e>
        </m:d>
        <m:r>
          <w:rPr>
            <w:rFonts w:ascii="Cambria Math" w:hAnsi="Cambria Math"/>
          </w:rPr>
          <m:t>=1-x</m:t>
        </m:r>
        <m:d>
          <m:dPr>
            <m:ctrlPr>
              <w:rPr>
                <w:rFonts w:ascii="Cambria Math" w:hAnsi="Cambria Math"/>
                <w:i/>
              </w:rPr>
            </m:ctrlPr>
          </m:dPr>
          <m:e>
            <m:r>
              <w:rPr>
                <w:rFonts w:ascii="Cambria Math" w:hAnsi="Cambria Math"/>
              </w:rPr>
              <m:t>a,t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e>
        </m:nary>
        <m:r>
          <m:rPr>
            <m:sty m:val="p"/>
          </m:rPr>
          <w:rPr>
            <w:rFonts w:ascii="Cambria Math" w:eastAsiaTheme="minorEastAsia" w:hAnsi="Cambria Math"/>
          </w:rPr>
          <m:t xml:space="preserve"> </m:t>
        </m:r>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t>(3)</w:t>
      </w:r>
    </w:p>
    <w:p w14:paraId="13B43531" w14:textId="77777777" w:rsidR="00ED0F60" w:rsidRDefault="00ED0F60"/>
    <w:p w14:paraId="0B0CC701" w14:textId="32A3146B" w:rsidR="00F86356" w:rsidRDefault="00092652" w:rsidP="004521B8">
      <w:r>
        <w:rPr>
          <w:rFonts w:eastAsiaTheme="minorEastAsia"/>
        </w:rPr>
        <w:t xml:space="preserve">In equation (1) – (3), the </w:t>
      </w:r>
      <w:commentRangeStart w:id="2"/>
      <w:commentRangeStart w:id="3"/>
      <w:r>
        <w:rPr>
          <w:rFonts w:eastAsiaTheme="minorEastAsia"/>
        </w:rPr>
        <w:t xml:space="preserve">term </w:t>
      </w:r>
      <m:oMath>
        <m:r>
          <w:rPr>
            <w:rFonts w:ascii="Cambria Math" w:hAnsi="Cambria Math"/>
          </w:rPr>
          <m:t>τ</m:t>
        </m:r>
      </m:oMath>
      <w:r>
        <w:rPr>
          <w:rFonts w:eastAsiaTheme="minorEastAsia"/>
        </w:rPr>
        <w:t xml:space="preserve"> reflects the inherent confounding between time </w:t>
      </w:r>
      <m:oMath>
        <m:r>
          <w:rPr>
            <w:rFonts w:ascii="Cambria Math" w:hAnsi="Cambria Math"/>
          </w:rPr>
          <m:t>t</m:t>
        </m:r>
      </m:oMath>
      <w:r>
        <w:rPr>
          <w:rFonts w:eastAsiaTheme="minorEastAsia"/>
        </w:rPr>
        <w:t xml:space="preserve"> and age </w:t>
      </w:r>
      <m:oMath>
        <m:r>
          <w:rPr>
            <w:rFonts w:ascii="Cambria Math" w:hAnsi="Cambria Math"/>
          </w:rPr>
          <m:t>a</m:t>
        </m:r>
      </m:oMath>
      <w:r w:rsidR="00A83937">
        <w:rPr>
          <w:rFonts w:eastAsiaTheme="minorEastAsia"/>
        </w:rPr>
        <w:t>.</w:t>
      </w:r>
      <w:r>
        <w:rPr>
          <w:rFonts w:eastAsiaTheme="minorEastAsia"/>
        </w:rPr>
        <w:t xml:space="preserve"> </w:t>
      </w:r>
      <w:commentRangeEnd w:id="2"/>
      <w:r w:rsidR="00463E8A">
        <w:rPr>
          <w:rStyle w:val="CommentReference"/>
        </w:rPr>
        <w:commentReference w:id="2"/>
      </w:r>
      <w:commentRangeEnd w:id="3"/>
      <w:r w:rsidR="00CB7F1D">
        <w:rPr>
          <w:rStyle w:val="CommentReference"/>
        </w:rPr>
        <w:commentReference w:id="3"/>
      </w:r>
      <w:r w:rsidR="00F86356">
        <w:rPr>
          <w:rFonts w:eastAsiaTheme="minorEastAsia"/>
        </w:rPr>
        <w:t xml:space="preserve"> Following </w:t>
      </w:r>
      <w:r w:rsidR="00ED0F60">
        <w:rPr>
          <w:rFonts w:eastAsiaTheme="minorEastAsia"/>
        </w:rPr>
        <w:t>Cummings et al. 200</w:t>
      </w:r>
      <w:r w:rsidR="00ED0F60">
        <w:t>9</w:t>
      </w:r>
      <w:r w:rsidR="00ED0F60">
        <w:fldChar w:fldCharType="begin"/>
      </w:r>
      <w:r w:rsidR="00ED0F60">
        <w:instrText xml:space="preserve"> ADDIN ZOTERO_ITEM CSL_CITATION {"citationID":"3FXibnDj","properties":{"formattedCitation":"\\super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ED0F60">
        <w:fldChar w:fldCharType="separate"/>
      </w:r>
      <w:r w:rsidR="00ED0F60" w:rsidRPr="00377D8B">
        <w:rPr>
          <w:rFonts w:ascii="Calibri" w:cs="Calibri"/>
          <w:kern w:val="0"/>
          <w:vertAlign w:val="superscript"/>
        </w:rPr>
        <w:t>2</w:t>
      </w:r>
      <w:r w:rsidR="00ED0F60">
        <w:fldChar w:fldCharType="end"/>
      </w:r>
      <w:r w:rsidR="00F86356">
        <w:t>, we first estimate a time-varying, annual FOI for our Cambodian dengue system, then later add in variation by age class shared across all years and provinces in the dataset.</w:t>
      </w:r>
    </w:p>
    <w:p w14:paraId="6CF292E9" w14:textId="77777777" w:rsidR="00F86356" w:rsidRDefault="00F86356" w:rsidP="004521B8"/>
    <w:p w14:paraId="7D5E0828" w14:textId="5144FBCA" w:rsidR="002548FC" w:rsidRDefault="00F86356" w:rsidP="004521B8">
      <w:pPr>
        <w:rPr>
          <w:rFonts w:eastAsiaTheme="minorEastAsia"/>
        </w:rPr>
      </w:pPr>
      <w:r>
        <w:rPr>
          <w:rFonts w:eastAsiaTheme="minorEastAsia"/>
        </w:rPr>
        <w:t>Cummings et al. 200</w:t>
      </w:r>
      <w:r>
        <w:t>9</w:t>
      </w:r>
      <w:r>
        <w:fldChar w:fldCharType="begin"/>
      </w:r>
      <w:r w:rsidR="00057828">
        <w:instrText xml:space="preserve"> ADDIN ZOTERO_ITEM CSL_CITATION {"citationID":"vVhfJVWY","properties":{"formattedCitation":"\\super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w:t>
      </w:r>
      <w:r w:rsidR="00A83937">
        <w:rPr>
          <w:rFonts w:eastAsiaTheme="minorEastAsia"/>
        </w:rPr>
        <w:t xml:space="preserve">discretized the above, creating </w:t>
      </w:r>
      <w:r w:rsidR="00ED0F60">
        <w:rPr>
          <w:rFonts w:eastAsiaTheme="minorEastAsia"/>
        </w:rPr>
        <w:t>a piece-wise solution whereby they estimate an annual mean FOI (</w:t>
      </w:r>
      <m:oMath>
        <m:acc>
          <m:accPr>
            <m:chr m:val="̅"/>
            <m:ctrlPr>
              <w:rPr>
                <w:rFonts w:ascii="Cambria Math" w:eastAsiaTheme="minorEastAsia" w:hAnsi="Cambria Math"/>
                <w:i/>
              </w:rPr>
            </m:ctrlPr>
          </m:accPr>
          <m:e>
            <m:r>
              <w:rPr>
                <w:rFonts w:ascii="Cambria Math" w:eastAsiaTheme="minorEastAsia" w:hAnsi="Cambria Math"/>
              </w:rPr>
              <m:t>λ</m:t>
            </m:r>
          </m:e>
        </m:acc>
      </m:oMath>
      <w:r w:rsidR="00ED0F60">
        <w:rPr>
          <w:rFonts w:eastAsiaTheme="minorEastAsia"/>
        </w:rPr>
        <w:t xml:space="preserve">) </w:t>
      </w:r>
      <w:r w:rsidR="00A83937">
        <w:rPr>
          <w:rFonts w:eastAsiaTheme="minorEastAsia"/>
        </w:rPr>
        <w:t>representative for all</w:t>
      </w:r>
      <w:r w:rsidR="00ED0F60">
        <w:rPr>
          <w:rFonts w:eastAsiaTheme="minorEastAsia"/>
        </w:rPr>
        <w:t xml:space="preserve"> serotype</w:t>
      </w:r>
      <w:r w:rsidR="00A83937">
        <w:rPr>
          <w:rFonts w:eastAsiaTheme="minorEastAsia"/>
        </w:rPr>
        <w:t>s</w:t>
      </w:r>
      <w:r w:rsidR="002548FC">
        <w:rPr>
          <w:rFonts w:eastAsiaTheme="minorEastAsia"/>
        </w:rPr>
        <w:t xml:space="preserve"> (because the available data are not serotype-specific, serotype-specific FOIs,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548FC">
        <w:rPr>
          <w:rFonts w:eastAsiaTheme="minorEastAsia"/>
        </w:rPr>
        <w:t>, cannot be distinguished)</w:t>
      </w:r>
      <w:r w:rsidR="00ED0F60">
        <w:rPr>
          <w:rFonts w:eastAsiaTheme="minorEastAsia"/>
        </w:rPr>
        <w:t xml:space="preserve">. </w:t>
      </w:r>
      <w:r w:rsidR="002548FC">
        <w:rPr>
          <w:rFonts w:eastAsiaTheme="minorEastAsia"/>
        </w:rPr>
        <w:t>Following Cummings et al. 200</w:t>
      </w:r>
      <w:r w:rsidR="002548FC">
        <w:t>9</w:t>
      </w:r>
      <w:r w:rsidR="002548FC">
        <w:fldChar w:fldCharType="begin"/>
      </w:r>
      <w:r w:rsidR="00057828">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2548FC">
        <w:fldChar w:fldCharType="separate"/>
      </w:r>
      <w:r w:rsidR="002548FC" w:rsidRPr="00377D8B">
        <w:rPr>
          <w:rFonts w:ascii="Calibri" w:cs="Calibri"/>
          <w:kern w:val="0"/>
          <w:vertAlign w:val="superscript"/>
        </w:rPr>
        <w:t>2</w:t>
      </w:r>
      <w:r w:rsidR="002548FC">
        <w:fldChar w:fldCharType="end"/>
      </w:r>
      <w:r w:rsidR="002548FC">
        <w:rPr>
          <w:rFonts w:eastAsiaTheme="minorEastAsia"/>
        </w:rPr>
        <w:t>, the integrand in equation 1 can be reformulated as:</w:t>
      </w:r>
    </w:p>
    <w:p w14:paraId="05F24B0E" w14:textId="77777777" w:rsidR="002548FC" w:rsidRDefault="002548FC" w:rsidP="004521B8">
      <w:pPr>
        <w:rPr>
          <w:rFonts w:eastAsiaTheme="minorEastAsia"/>
        </w:rPr>
      </w:pPr>
    </w:p>
    <w:p w14:paraId="22B42D01" w14:textId="024ED448" w:rsidR="002548FC" w:rsidRDefault="00000000"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 xml:space="preserve">dτ= </m:t>
                </m:r>
              </m:e>
            </m:nary>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N</m:t>
                </m:r>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hAnsi="Cambria Math"/>
          </w:rPr>
          <m:t>∆τ</m:t>
        </m:r>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A51F90">
        <w:rPr>
          <w:rFonts w:eastAsiaTheme="minorEastAsia"/>
        </w:rPr>
        <w:tab/>
      </w:r>
      <w:r w:rsidR="002548FC">
        <w:rPr>
          <w:rFonts w:eastAsiaTheme="minorEastAsia"/>
        </w:rPr>
        <w:t>(4)</w:t>
      </w:r>
    </w:p>
    <w:p w14:paraId="15B069C6" w14:textId="77777777" w:rsidR="002548FC" w:rsidRDefault="002548FC" w:rsidP="004521B8">
      <w:pPr>
        <w:rPr>
          <w:rFonts w:eastAsiaTheme="minorEastAsia"/>
        </w:rPr>
      </w:pPr>
    </w:p>
    <w:p w14:paraId="33629B0B" w14:textId="0439B11D" w:rsidR="002548FC" w:rsidRDefault="004521B8" w:rsidP="004521B8">
      <w:pPr>
        <w:rPr>
          <w:rFonts w:eastAsiaTheme="minorEastAsia"/>
        </w:rPr>
      </w:pPr>
      <w:r>
        <w:rPr>
          <w:rFonts w:eastAsiaTheme="minorEastAsia"/>
        </w:rPr>
        <w:t xml:space="preserve">where </w:t>
      </w:r>
      <m:oMath>
        <m:r>
          <w:rPr>
            <w:rFonts w:ascii="Cambria Math" w:hAnsi="Cambria Math"/>
          </w:rPr>
          <m:t>N</m:t>
        </m:r>
      </m:oMath>
      <w:r w:rsidR="002548FC">
        <w:t xml:space="preserve"> </w:t>
      </w:r>
      <w:r>
        <w:rPr>
          <w:rFonts w:eastAsiaTheme="minorEastAsia"/>
        </w:rPr>
        <w:t xml:space="preserve">corresponds to the </w:t>
      </w:r>
      <w:r w:rsidR="002548FC">
        <w:rPr>
          <w:rFonts w:eastAsiaTheme="minorEastAsia"/>
        </w:rPr>
        <w:t>number of circulating dengue serotypes in the system and</w:t>
      </w:r>
      <w:r w:rsidR="00A83937">
        <w:rPr>
          <w:rFonts w:eastAsiaTheme="minorEastAsia"/>
        </w:rPr>
        <w:t xml:space="preserve"> </w:t>
      </w:r>
      <m:oMath>
        <m:r>
          <w:rPr>
            <w:rFonts w:ascii="Cambria Math" w:eastAsiaTheme="minorEastAsia" w:hAnsi="Cambria Math"/>
          </w:rPr>
          <m:t>∆</m:t>
        </m:r>
        <w:commentRangeStart w:id="4"/>
        <w:commentRangeStart w:id="5"/>
        <w:commentRangeEnd w:id="4"/>
        <m:r>
          <m:rPr>
            <m:sty m:val="p"/>
          </m:rPr>
          <w:rPr>
            <w:rStyle w:val="CommentReference"/>
          </w:rPr>
          <w:commentReference w:id="4"/>
        </m:r>
        <w:commentRangeEnd w:id="5"/>
        <m:r>
          <m:rPr>
            <m:sty m:val="p"/>
          </m:rPr>
          <w:rPr>
            <w:rStyle w:val="CommentReference"/>
          </w:rPr>
          <w:commentReference w:id="5"/>
        </m:r>
        <m:r>
          <w:rPr>
            <w:rFonts w:ascii="Cambria Math" w:hAnsi="Cambria Math"/>
          </w:rPr>
          <m:t>τ</m:t>
        </m:r>
      </m:oMath>
      <w:r w:rsidR="008B3B49">
        <w:rPr>
          <w:rFonts w:eastAsiaTheme="minorEastAsia"/>
        </w:rPr>
        <w:tab/>
      </w:r>
      <w:r w:rsidR="002548FC">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sidR="002548FC">
        <w:rPr>
          <w:rFonts w:eastAsiaTheme="minorEastAsia"/>
        </w:rPr>
        <w:t>, here</w:t>
      </w:r>
      <w:r w:rsidR="00F86356">
        <w:rPr>
          <w:rFonts w:eastAsiaTheme="minorEastAsia"/>
        </w:rPr>
        <w:t>, for simplicity,</w:t>
      </w:r>
      <w:r w:rsidR="002548FC">
        <w:rPr>
          <w:rFonts w:eastAsiaTheme="minorEastAsia"/>
        </w:rPr>
        <w:t xml:space="preserve"> always </w:t>
      </w:r>
      <w:r w:rsidR="00F86356">
        <w:rPr>
          <w:rFonts w:eastAsiaTheme="minorEastAsia"/>
        </w:rPr>
        <w:t>held constant at o</w:t>
      </w:r>
      <w:r w:rsidR="002548FC">
        <w:rPr>
          <w:rFonts w:eastAsiaTheme="minorEastAsia"/>
        </w:rPr>
        <w:t>ne year.</w:t>
      </w:r>
    </w:p>
    <w:p w14:paraId="5DA7961F" w14:textId="77777777" w:rsidR="002548FC" w:rsidRDefault="002548FC" w:rsidP="004521B8">
      <w:pPr>
        <w:rPr>
          <w:rFonts w:eastAsiaTheme="minorEastAsia"/>
        </w:rPr>
      </w:pPr>
    </w:p>
    <w:p w14:paraId="01F9B458" w14:textId="29F69226" w:rsidR="002548FC" w:rsidRDefault="002548FC" w:rsidP="004521B8">
      <w:pPr>
        <w:rPr>
          <w:rFonts w:eastAsiaTheme="minorEastAsia"/>
        </w:rPr>
      </w:pPr>
      <w:r>
        <w:rPr>
          <w:rFonts w:eastAsiaTheme="minorEastAsia"/>
        </w:rPr>
        <w:t>Following on above, the second integrand in equation 2 can also be reformulated as:</w:t>
      </w:r>
    </w:p>
    <w:p w14:paraId="1C9095A2" w14:textId="64E40887" w:rsidR="002548FC" w:rsidRDefault="00000000" w:rsidP="002548FC">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eastAsiaTheme="minorEastAsia" w:hAnsi="Cambria Math"/>
          </w:rPr>
          <m:t>∆τ</m:t>
        </m:r>
        <m:sSub>
          <m:sSubPr>
            <m:ctrlPr>
              <w:del w:id="6" w:author="Carly Rozins" w:date="2023-08-27T13:56:00Z">
                <w:rPr>
                  <w:rFonts w:ascii="Cambria Math" w:hAnsi="Cambria Math"/>
                  <w:i/>
                </w:rPr>
              </w:del>
            </m:ctrlPr>
          </m:sSubPr>
          <m:e>
            <m:r>
              <w:del w:id="7" w:author="Carly Rozins" w:date="2023-08-27T13:56:00Z">
                <w:rPr>
                  <w:rFonts w:ascii="Cambria Math" w:hAnsi="Cambria Math"/>
                </w:rPr>
                <m:t>D</m:t>
              </w:del>
            </m:r>
          </m:e>
          <m:sub>
            <m:r>
              <w:del w:id="8" w:author="Carly Rozins" w:date="2023-08-27T13:56:00Z">
                <w:rPr>
                  <w:rFonts w:ascii="Cambria Math" w:hAnsi="Cambria Math"/>
                </w:rPr>
                <m:t>a,t</m:t>
              </w:del>
            </m:r>
          </m:sub>
        </m:sSub>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(5)</w:t>
      </w:r>
    </w:p>
    <w:p w14:paraId="7E4C3088" w14:textId="77777777" w:rsidR="002548FC" w:rsidRDefault="002548FC" w:rsidP="004521B8">
      <w:pPr>
        <w:rPr>
          <w:rFonts w:eastAsiaTheme="minorEastAsia"/>
        </w:rPr>
      </w:pPr>
    </w:p>
    <w:p w14:paraId="078D2D5A" w14:textId="5FFB11EF" w:rsidR="002548FC" w:rsidRDefault="002548FC" w:rsidP="002548FC">
      <w:pPr>
        <w:rPr>
          <w:rFonts w:eastAsiaTheme="minorEastAsia"/>
        </w:rPr>
      </w:pPr>
      <w:r>
        <w:rPr>
          <w:rFonts w:eastAsiaTheme="minorEastAsia"/>
        </w:rPr>
        <w:lastRenderedPageBreak/>
        <w:t>where, again,</w:t>
      </w:r>
      <w:r w:rsidR="00A83937">
        <w:rPr>
          <w:rFonts w:eastAsiaTheme="minorEastAsia"/>
        </w:rPr>
        <w:t xml:space="preserve"> </w:t>
      </w:r>
      <m:oMath>
        <m:r>
          <w:rPr>
            <w:rFonts w:ascii="Cambria Math" w:eastAsiaTheme="minorEastAsia" w:hAnsi="Cambria Math"/>
          </w:rPr>
          <m:t>∆τ</m:t>
        </m:r>
      </m:oMath>
      <w:r>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Pr>
          <w:rFonts w:eastAsiaTheme="minorEastAsia"/>
        </w:rPr>
        <w:t xml:space="preserve">, here </w:t>
      </w:r>
      <w:r w:rsidR="00F86356">
        <w:rPr>
          <w:rFonts w:eastAsiaTheme="minorEastAsia"/>
        </w:rPr>
        <w:t xml:space="preserve">held at </w:t>
      </w:r>
      <w:r>
        <w:rPr>
          <w:rFonts w:eastAsiaTheme="minorEastAsia"/>
        </w:rPr>
        <w:t>one year.</w:t>
      </w:r>
    </w:p>
    <w:p w14:paraId="4FB0EF3E" w14:textId="77777777" w:rsidR="002548FC" w:rsidRDefault="002548FC" w:rsidP="002548FC">
      <w:pPr>
        <w:rPr>
          <w:rFonts w:eastAsiaTheme="minorEastAsia"/>
        </w:rPr>
      </w:pPr>
    </w:p>
    <w:p w14:paraId="41853668" w14:textId="431AEEC2" w:rsidR="009D5CA2" w:rsidRPr="009D5CA2" w:rsidRDefault="002548FC" w:rsidP="004521B8">
      <w:pPr>
        <w:rPr>
          <w:rFonts w:eastAsiaTheme="minorEastAsia"/>
          <w:color w:val="FF0000"/>
        </w:rPr>
      </w:pPr>
      <w:r>
        <w:rPr>
          <w:rFonts w:eastAsiaTheme="minorEastAsia"/>
        </w:rPr>
        <w:t>We first followed Cummings et al. 200</w:t>
      </w:r>
      <w:r>
        <w:t>9</w:t>
      </w:r>
      <w:r>
        <w:fldChar w:fldCharType="begin"/>
      </w:r>
      <w:r w:rsidR="00057828">
        <w:instrText xml:space="preserve"> ADDIN ZOTERO_ITEM CSL_CITATION {"citationID":"VkndF8sZ","properties":{"formattedCitation":"\\super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to fit </w:t>
      </w:r>
      <w:r w:rsidR="009D5CA2">
        <w:rPr>
          <w:rFonts w:eastAsiaTheme="minorEastAsia"/>
        </w:rPr>
        <w:t>the above model to our dataset, estimating</w:t>
      </w:r>
      <w:r w:rsidR="005D61FA">
        <w:rPr>
          <w:rFonts w:eastAsiaTheme="minorEastAsia"/>
        </w:rPr>
        <w:t xml:space="preserve"> 40</w:t>
      </w:r>
      <w:r w:rsidR="009D5C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t-τ</m:t>
            </m:r>
          </m:e>
        </m:d>
      </m:oMath>
      <w:r w:rsidR="009D5CA2" w:rsidRPr="005D61FA">
        <w:rPr>
          <w:rFonts w:eastAsiaTheme="minorEastAsia"/>
        </w:rPr>
        <w:t>,</w:t>
      </w:r>
      <w:r w:rsidR="009D5CA2">
        <w:rPr>
          <w:rFonts w:eastAsiaTheme="minorEastAsia"/>
        </w:rPr>
        <w:t xml:space="preserve"> one for each year from 1981-2020, beginning in the birth year</w:t>
      </w:r>
      <w:r w:rsidR="005D61FA">
        <w:rPr>
          <w:rFonts w:eastAsiaTheme="minorEastAsia"/>
        </w:rPr>
        <w:t xml:space="preserve"> (1981)</w:t>
      </w:r>
      <w:r w:rsidR="009D5CA2">
        <w:rPr>
          <w:rFonts w:eastAsiaTheme="minorEastAsia"/>
        </w:rPr>
        <w:t xml:space="preserve"> of the oldest individual </w:t>
      </w:r>
      <w:r w:rsidR="005D61FA">
        <w:rPr>
          <w:rFonts w:eastAsiaTheme="minorEastAsia"/>
        </w:rPr>
        <w:t>(22 years)</w:t>
      </w:r>
      <w:r w:rsidR="009D5CA2">
        <w:rPr>
          <w:rFonts w:eastAsiaTheme="minorEastAsia"/>
        </w:rPr>
        <w:t xml:space="preserve"> in the first year (2002) of the dataset</w:t>
      </w:r>
      <w:r w:rsidR="005D61FA">
        <w:rPr>
          <w:rFonts w:eastAsiaTheme="minorEastAsia"/>
        </w:rPr>
        <w:t xml:space="preserve"> and extending through the last year of data</w:t>
      </w:r>
      <w:r w:rsidR="009D5CA2">
        <w:rPr>
          <w:rFonts w:eastAsiaTheme="minorEastAsia"/>
        </w:rPr>
        <w:t>. Again</w:t>
      </w:r>
      <w:r w:rsidR="009D5CA2" w:rsidRPr="005D61FA">
        <w:rPr>
          <w:rFonts w:eastAsiaTheme="minorEastAsia"/>
          <w:color w:val="000000" w:themeColor="text1"/>
        </w:rPr>
        <w:t>, following Cummings et al. 200</w:t>
      </w:r>
      <w:r w:rsidR="009D5CA2" w:rsidRPr="005D61FA">
        <w:rPr>
          <w:color w:val="000000" w:themeColor="text1"/>
        </w:rPr>
        <w:t>9</w:t>
      </w:r>
      <w:r w:rsidR="009D5CA2" w:rsidRPr="005D61FA">
        <w:rPr>
          <w:color w:val="000000" w:themeColor="text1"/>
        </w:rPr>
        <w:fldChar w:fldCharType="begin"/>
      </w:r>
      <w:r w:rsidR="00057828" w:rsidRPr="005D61FA">
        <w:rPr>
          <w:color w:val="000000" w:themeColor="text1"/>
        </w:rPr>
        <w:instrText xml:space="preserve"> ADDIN ZOTERO_ITEM CSL_CITATION {"citationID":"YJDSitH6","properties":{"formattedCitation":"\\super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9D5CA2" w:rsidRPr="005D61FA">
        <w:rPr>
          <w:color w:val="000000" w:themeColor="text1"/>
        </w:rPr>
        <w:fldChar w:fldCharType="separate"/>
      </w:r>
      <w:r w:rsidR="009D5CA2" w:rsidRPr="005D61FA">
        <w:rPr>
          <w:rFonts w:ascii="Calibri" w:cs="Calibri"/>
          <w:color w:val="000000" w:themeColor="text1"/>
          <w:kern w:val="0"/>
          <w:vertAlign w:val="superscript"/>
        </w:rPr>
        <w:t>2</w:t>
      </w:r>
      <w:r w:rsidR="009D5CA2" w:rsidRPr="005D61FA">
        <w:rPr>
          <w:color w:val="000000" w:themeColor="text1"/>
        </w:rPr>
        <w:fldChar w:fldCharType="end"/>
      </w:r>
      <w:r w:rsidR="009D5CA2" w:rsidRPr="005D61FA">
        <w:rPr>
          <w:color w:val="000000" w:themeColor="text1"/>
        </w:rPr>
        <w:t>,</w:t>
      </w:r>
      <w:r w:rsidR="009D5CA2" w:rsidRPr="005D61FA">
        <w:rPr>
          <w:rFonts w:eastAsiaTheme="minorEastAsia"/>
          <w:color w:val="000000" w:themeColor="text1"/>
        </w:rPr>
        <w:t xml:space="preserve"> we </w:t>
      </w:r>
      <w:r w:rsidR="005D61FA" w:rsidRPr="005D61FA">
        <w:rPr>
          <w:rFonts w:eastAsiaTheme="minorEastAsia"/>
          <w:color w:val="000000" w:themeColor="text1"/>
        </w:rPr>
        <w:t>subsequently</w:t>
      </w:r>
      <w:r w:rsidR="009D5CA2" w:rsidRPr="005D61FA">
        <w:rPr>
          <w:rFonts w:eastAsiaTheme="minorEastAsia"/>
          <w:color w:val="000000" w:themeColor="text1"/>
        </w:rPr>
        <w:t xml:space="preserve"> estimated </w:t>
      </w:r>
      <w:r w:rsidR="005D61FA" w:rsidRPr="005D61FA">
        <w:rPr>
          <w:rFonts w:eastAsiaTheme="minorEastAsia"/>
          <w:color w:val="000000" w:themeColor="text1"/>
        </w:rPr>
        <w:t xml:space="preserve">40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oMath>
      <w:r w:rsidR="009D5CA2" w:rsidRPr="005D61FA">
        <w:rPr>
          <w:rFonts w:eastAsiaTheme="minorEastAsia"/>
          <w:color w:val="000000" w:themeColor="text1"/>
        </w:rPr>
        <w:t xml:space="preserve"> </w:t>
      </w:r>
      <w:r w:rsidR="005D61FA" w:rsidRPr="005D61FA">
        <w:rPr>
          <w:rFonts w:eastAsiaTheme="minorEastAsia"/>
          <w:color w:val="000000" w:themeColor="text1"/>
        </w:rPr>
        <w:t xml:space="preserve">paired with </w:t>
      </w:r>
      <w:r w:rsidR="009D5CA2" w:rsidRPr="005D61FA">
        <w:rPr>
          <w:rFonts w:eastAsiaTheme="minorEastAsia"/>
          <w:color w:val="000000" w:themeColor="text1"/>
        </w:rPr>
        <w:t xml:space="preserve">10 age-specific variations on </w:t>
      </w:r>
      <w:r w:rsidR="005D61FA" w:rsidRPr="005D61FA">
        <w:rPr>
          <w:rFonts w:eastAsiaTheme="minorEastAsia"/>
          <w:color w:val="000000" w:themeColor="text1"/>
        </w:rPr>
        <w:t xml:space="preserve">the annual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r>
          <w:rPr>
            <w:rFonts w:ascii="Cambria Math" w:hAnsi="Cambria Math"/>
            <w:color w:val="000000" w:themeColor="text1"/>
          </w:rPr>
          <m:t xml:space="preserve"> </m:t>
        </m:r>
      </m:oMath>
      <w:r w:rsidR="009D5CA2" w:rsidRPr="005D61FA">
        <w:rPr>
          <w:rFonts w:eastAsiaTheme="minorEastAsia"/>
          <w:color w:val="000000" w:themeColor="text1"/>
        </w:rPr>
        <w:t>which were shared across all provinces and years.</w:t>
      </w:r>
    </w:p>
    <w:p w14:paraId="48213E18" w14:textId="77777777" w:rsidR="00F86356" w:rsidRDefault="00F86356" w:rsidP="009D5CA2">
      <w:pPr>
        <w:rPr>
          <w:i/>
          <w:iCs/>
        </w:rPr>
      </w:pPr>
    </w:p>
    <w:p w14:paraId="511D3CBB" w14:textId="14F9A450" w:rsidR="009D5CA2" w:rsidRPr="00377D8B" w:rsidRDefault="009D5CA2" w:rsidP="009D5CA2">
      <w:pPr>
        <w:rPr>
          <w:i/>
          <w:iCs/>
        </w:rPr>
      </w:pPr>
      <w:r>
        <w:rPr>
          <w:i/>
          <w:iCs/>
        </w:rPr>
        <w:t xml:space="preserve">2. </w:t>
      </w:r>
      <w:proofErr w:type="gramStart"/>
      <w:r w:rsidRPr="00377D8B">
        <w:rPr>
          <w:i/>
          <w:iCs/>
        </w:rPr>
        <w:t>Multi-typic</w:t>
      </w:r>
      <w:proofErr w:type="gramEnd"/>
      <w:r w:rsidRPr="00377D8B">
        <w:rPr>
          <w:i/>
          <w:iCs/>
        </w:rPr>
        <w:t xml:space="preserve"> exposures with </w:t>
      </w:r>
      <w:r>
        <w:rPr>
          <w:i/>
          <w:iCs/>
        </w:rPr>
        <w:t>waning</w:t>
      </w:r>
      <w:r w:rsidRPr="00377D8B">
        <w:rPr>
          <w:i/>
          <w:iCs/>
        </w:rPr>
        <w:t xml:space="preserve"> immunity</w:t>
      </w:r>
    </w:p>
    <w:p w14:paraId="3D3C65E1" w14:textId="77777777" w:rsidR="009D5CA2" w:rsidRDefault="009D5CA2" w:rsidP="004521B8">
      <w:pPr>
        <w:rPr>
          <w:rFonts w:eastAsiaTheme="minorEastAsia"/>
        </w:rPr>
      </w:pPr>
    </w:p>
    <w:p w14:paraId="3BB69D7E" w14:textId="1D1C16A8" w:rsidR="009D5CA2" w:rsidRDefault="009D5CA2" w:rsidP="004521B8">
      <w:r>
        <w:rPr>
          <w:rFonts w:eastAsiaTheme="minorEastAsia"/>
        </w:rPr>
        <w:t>Because we observed a sharp increase in the number of dengue cases reported in older (</w:t>
      </w:r>
      <w:r w:rsidR="008B3B49">
        <w:rPr>
          <w:rFonts w:eastAsiaTheme="minorEastAsia"/>
        </w:rPr>
        <w:t>3</w:t>
      </w:r>
      <w:r>
        <w:rPr>
          <w:rFonts w:eastAsiaTheme="minorEastAsia"/>
        </w:rPr>
        <w:t xml:space="preserve">0+ years) individuals in the later years of our dataset, we next extended the model presented in </w:t>
      </w:r>
      <w:r>
        <w:t>Ferguson et al. 1999</w:t>
      </w:r>
      <w:r>
        <w:fldChar w:fldCharType="begin"/>
      </w:r>
      <w:r w:rsidR="00057828">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to </w:t>
      </w:r>
      <w:r w:rsidR="00F86356">
        <w:t xml:space="preserve">include </w:t>
      </w:r>
      <w:r>
        <w:t>a slow rate of waning immunity</w:t>
      </w:r>
      <w:r w:rsidR="00EB22AD">
        <w:t>, which allowed for re-infection with the same serotype</w:t>
      </w:r>
      <w:r w:rsidR="00F86356">
        <w:t xml:space="preserve"> </w:t>
      </w:r>
      <m:oMath>
        <m:r>
          <w:rPr>
            <w:rFonts w:ascii="Cambria Math" w:hAnsi="Cambria Math"/>
          </w:rPr>
          <m:t>(i)</m:t>
        </m:r>
      </m:oMath>
      <w:r w:rsidR="00EB22AD">
        <w:t xml:space="preserve"> in later age classes</w:t>
      </w:r>
      <w:r>
        <w:t>.</w:t>
      </w:r>
    </w:p>
    <w:p w14:paraId="040ABD73" w14:textId="77777777" w:rsidR="009D5CA2" w:rsidRDefault="009D5CA2" w:rsidP="004521B8"/>
    <w:p w14:paraId="4DC21D50" w14:textId="37CADFEE" w:rsidR="009D5CA2" w:rsidRDefault="009D5CA2" w:rsidP="004521B8">
      <w:r>
        <w:t>We express</w:t>
      </w:r>
      <w:r w:rsidR="00F86356">
        <w:t>ed</w:t>
      </w:r>
      <w:r>
        <w:t xml:space="preserve"> </w:t>
      </w:r>
      <w:r w:rsidR="00EB22AD">
        <w:t xml:space="preserve">the first two terms in </w:t>
      </w:r>
      <w:r>
        <w:t>our system of differential equations as:</w:t>
      </w:r>
    </w:p>
    <w:p w14:paraId="35678260" w14:textId="77777777" w:rsidR="00EB22AD" w:rsidRDefault="00EB22AD" w:rsidP="004521B8"/>
    <w:commentRangeStart w:id="9"/>
    <w:commentRangeStart w:id="10"/>
    <w:commentRangeStart w:id="11"/>
    <w:commentRangeStart w:id="12"/>
    <w:p w14:paraId="44662F32" w14:textId="4289D2EF" w:rsidR="009D5CA2" w:rsidRDefault="00000000" w:rsidP="004521B8">
      <w:pPr>
        <w:rPr>
          <w:rFonts w:eastAsiaTheme="minorEastAsia"/>
        </w:rPr>
      </w:pPr>
      <m:oMath>
        <m:f>
          <m:fPr>
            <m:ctrlPr>
              <w:rPr>
                <w:rFonts w:ascii="Cambria Math" w:hAnsi="Cambria Math"/>
                <w:i/>
              </w:rPr>
            </m:ctrlPr>
          </m:fPr>
          <m:num>
            <m:r>
              <w:rPr>
                <w:rFonts w:ascii="Cambria Math" w:hAnsi="Cambria Math"/>
              </w:rPr>
              <m:t>dx(a,t)</m:t>
            </m:r>
          </m:num>
          <m:den>
            <m:r>
              <w:rPr>
                <w:rFonts w:ascii="Cambria Math" w:hAnsi="Cambria Math"/>
              </w:rPr>
              <m:t>dt</m:t>
            </m:r>
          </m:den>
        </m:f>
        <w:commentRangeEnd w:id="9"/>
        <m:r>
          <m:rPr>
            <m:sty m:val="p"/>
          </m:rPr>
          <w:rPr>
            <w:rStyle w:val="CommentReference"/>
          </w:rPr>
          <w:commentReference w:id="9"/>
        </m:r>
        <w:commentRangeEnd w:id="10"/>
        <m:r>
          <m:rPr>
            <m:sty m:val="p"/>
          </m:rPr>
          <w:rPr>
            <w:rStyle w:val="CommentReference"/>
          </w:rPr>
          <w:commentReference w:id="10"/>
        </m:r>
        <w:commentRangeEnd w:id="11"/>
        <m:r>
          <m:rPr>
            <m:sty m:val="p"/>
          </m:rPr>
          <w:rPr>
            <w:rStyle w:val="CommentReference"/>
          </w:rPr>
          <w:commentReference w:id="11"/>
        </m:r>
        <w:commentRangeEnd w:id="12"/>
        <m:r>
          <m:rPr>
            <m:sty m:val="p"/>
          </m:rPr>
          <w:rPr>
            <w:rStyle w:val="CommentReference"/>
          </w:rPr>
          <w:commentReference w:id="12"/>
        </m:r>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oMath>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8E165F">
        <w:rPr>
          <w:rFonts w:eastAsiaTheme="minorEastAsia"/>
        </w:rPr>
        <w:tab/>
      </w:r>
      <w:r w:rsidR="00EB22AD">
        <w:rPr>
          <w:rFonts w:eastAsiaTheme="minorEastAsia"/>
        </w:rPr>
        <w:t>(6)</w:t>
      </w:r>
    </w:p>
    <w:p w14:paraId="5156356B" w14:textId="77777777" w:rsidR="00EB22AD" w:rsidRDefault="00EB22AD" w:rsidP="004521B8"/>
    <w:p w14:paraId="571038D1" w14:textId="0DB35741" w:rsidR="00EB22AD" w:rsidRPr="00EB22AD" w:rsidRDefault="00000000" w:rsidP="00EB22AD">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(a,t)</m:t>
            </m:r>
          </m:num>
          <m:den>
            <m:r>
              <w:rPr>
                <w:rFonts w:ascii="Cambria Math" w:hAnsi="Cambria Math"/>
              </w:rPr>
              <m:t>dt</m:t>
            </m:r>
          </m:den>
        </m:f>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a,t-a</m:t>
                </m:r>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σz</m:t>
            </m:r>
          </m:e>
          <m:sub>
            <m:r>
              <w:rPr>
                <w:rFonts w:ascii="Cambria Math" w:eastAsiaTheme="minorEastAsia" w:hAnsi="Cambria Math"/>
              </w:rPr>
              <m:t>**</m:t>
            </m:r>
          </m:sub>
        </m:sSub>
      </m:oMath>
      <w:r w:rsidR="00EB22AD">
        <w:rPr>
          <w:rFonts w:eastAsiaTheme="minorEastAsia"/>
        </w:rPr>
        <w:t xml:space="preserve"> </w:t>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3A085C">
        <w:rPr>
          <w:rFonts w:eastAsiaTheme="minorEastAsia"/>
        </w:rPr>
        <w:tab/>
      </w:r>
      <w:r w:rsidR="00EB22AD">
        <w:rPr>
          <w:rFonts w:eastAsiaTheme="minorEastAsia"/>
        </w:rPr>
        <w:t xml:space="preserve">(7) </w:t>
      </w:r>
    </w:p>
    <w:p w14:paraId="0533B299" w14:textId="77777777" w:rsidR="009D5CA2" w:rsidRDefault="009D5CA2" w:rsidP="004521B8"/>
    <w:p w14:paraId="1DBE6A03" w14:textId="58CE229D" w:rsidR="00463E8A" w:rsidRDefault="008E165F" w:rsidP="004521B8">
      <w:pPr>
        <w:rPr>
          <w:rFonts w:eastAsiaTheme="minorEastAsia"/>
        </w:rPr>
      </w:pPr>
      <w:r>
        <w:rPr>
          <w:rFonts w:eastAsiaTheme="minorEastAsia"/>
        </w:rPr>
        <w:t>w</w:t>
      </w:r>
      <w:r w:rsidR="00EB22AD">
        <w:rPr>
          <w:rFonts w:eastAsiaTheme="minorEastAsia"/>
        </w:rPr>
        <w:t>here</w:t>
      </w:r>
      <w:r w:rsidR="00DF6A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oMath>
      <w:r w:rsidR="00DF6A4A">
        <w:rPr>
          <w:rFonts w:eastAsiaTheme="minorEastAsia"/>
        </w:rPr>
        <w:t xml:space="preserve"> represents the proportion of individuals</w:t>
      </w:r>
      <w:r w:rsidR="000D1879">
        <w:rPr>
          <w:rFonts w:eastAsiaTheme="minorEastAsia"/>
        </w:rPr>
        <w:t xml:space="preserve"> </w:t>
      </w:r>
      <w:r w:rsidR="003A085C">
        <w:rPr>
          <w:rFonts w:eastAsiaTheme="minorEastAsia"/>
        </w:rPr>
        <w:t>that</w:t>
      </w:r>
      <w:r w:rsidR="000D1879">
        <w:rPr>
          <w:rFonts w:eastAsiaTheme="minorEastAsia"/>
        </w:rPr>
        <w:t xml:space="preserve"> demonstrate history of homotypic infection</w:t>
      </w:r>
      <w:r w:rsidR="003A085C">
        <w:rPr>
          <w:rFonts w:eastAsiaTheme="minorEastAsia"/>
        </w:rPr>
        <w:t xml:space="preserve"> with </w:t>
      </w:r>
      <w:r w:rsidR="00DE0386">
        <w:rPr>
          <w:rFonts w:eastAsiaTheme="minorEastAsia"/>
        </w:rPr>
        <w:t>single</w:t>
      </w:r>
      <w:r w:rsidR="00DF6A4A">
        <w:rPr>
          <w:rFonts w:eastAsiaTheme="minorEastAsia"/>
        </w:rPr>
        <w:t xml:space="preserve"> </w:t>
      </w:r>
      <w:r w:rsidR="00EA10DB">
        <w:rPr>
          <w:rFonts w:eastAsiaTheme="minorEastAsia"/>
        </w:rPr>
        <w:t xml:space="preserve">strain </w:t>
      </w:r>
      <m:oMath>
        <m:r>
          <w:rPr>
            <w:rFonts w:ascii="Cambria Math" w:eastAsiaTheme="minorEastAsia" w:hAnsi="Cambria Math"/>
          </w:rPr>
          <m:t>i</m:t>
        </m:r>
      </m:oMath>
      <w:r w:rsidR="00C7697E">
        <w:rPr>
          <w:rFonts w:eastAsiaTheme="minorEastAsia"/>
        </w:rPr>
        <w:t xml:space="preserve">. </w:t>
      </w:r>
      <w:r w:rsidR="00EA10DB">
        <w:rPr>
          <w:rFonts w:eastAsiaTheme="minorEastAsia"/>
        </w:rPr>
        <w:t xml:space="preserve"> </w:t>
      </w:r>
    </w:p>
    <w:p w14:paraId="6C021E49" w14:textId="77777777" w:rsidR="00463E8A" w:rsidRDefault="00463E8A" w:rsidP="004521B8">
      <w:pPr>
        <w:rPr>
          <w:rFonts w:eastAsiaTheme="minorEastAsia"/>
        </w:rPr>
      </w:pPr>
    </w:p>
    <w:p w14:paraId="79802CEA" w14:textId="7B8C7648" w:rsidR="00EB22AD" w:rsidRDefault="00EB22AD" w:rsidP="004521B8">
      <w:pPr>
        <w:rPr>
          <w:rFonts w:eastAsiaTheme="minorEastAsia"/>
        </w:rPr>
      </w:pPr>
      <w:r>
        <w:rPr>
          <w:rFonts w:eastAsiaTheme="minorEastAsia"/>
        </w:rPr>
        <w:t xml:space="preserve">From (6), we can then solve directly for </w:t>
      </w:r>
      <m:oMath>
        <m:r>
          <w:rPr>
            <w:rFonts w:ascii="Cambria Math" w:hAnsi="Cambria Math"/>
          </w:rPr>
          <m:t>x</m:t>
        </m:r>
        <m:d>
          <m:dPr>
            <m:ctrlPr>
              <w:rPr>
                <w:rFonts w:ascii="Cambria Math" w:hAnsi="Cambria Math"/>
                <w:i/>
              </w:rPr>
            </m:ctrlPr>
          </m:dPr>
          <m:e>
            <m:r>
              <w:rPr>
                <w:rFonts w:ascii="Cambria Math" w:hAnsi="Cambria Math"/>
              </w:rPr>
              <m:t>a,t</m:t>
            </m:r>
            <w:commentRangeStart w:id="13"/>
            <w:commentRangeStart w:id="14"/>
            <w:commentRangeEnd w:id="13"/>
            <m:r>
              <m:rPr>
                <m:sty m:val="p"/>
              </m:rPr>
              <w:rPr>
                <w:rStyle w:val="CommentReference"/>
              </w:rPr>
              <w:commentReference w:id="13"/>
            </m:r>
            <w:commentRangeEnd w:id="14"/>
            <m:r>
              <m:rPr>
                <m:sty m:val="p"/>
              </m:rPr>
              <w:rPr>
                <w:rStyle w:val="CommentReference"/>
              </w:rPr>
              <w:commentReference w:id="14"/>
            </m:r>
          </m:e>
        </m:d>
      </m:oMath>
      <w:r w:rsidR="00F86356">
        <w:rPr>
          <w:rFonts w:eastAsiaTheme="minorEastAsia"/>
        </w:rPr>
        <w:t xml:space="preserve">. </w:t>
      </w:r>
    </w:p>
    <w:p w14:paraId="78B0FC77" w14:textId="77777777" w:rsidR="00EB22AD" w:rsidRDefault="00EB22AD" w:rsidP="004521B8">
      <w:pPr>
        <w:rPr>
          <w:rFonts w:eastAsiaTheme="minorEastAsia"/>
        </w:rPr>
      </w:pPr>
    </w:p>
    <w:p w14:paraId="4EA1C37F" w14:textId="68AF7B62" w:rsidR="00463E8A" w:rsidRDefault="00463E8A" w:rsidP="004521B8">
      <w:pPr>
        <w:rPr>
          <w:rFonts w:eastAsiaTheme="minorEastAsia"/>
        </w:rPr>
      </w:pPr>
      <m:oMath>
        <m:r>
          <w:rPr>
            <w:rFonts w:ascii="Cambria Math" w:hAnsi="Cambria Math"/>
          </w:rPr>
          <m:t>x(a,t)=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r w:rsidR="00AD1053">
        <w:rPr>
          <w:rFonts w:eastAsiaTheme="minorEastAsia"/>
        </w:rPr>
        <w:t>)</w:t>
      </w:r>
    </w:p>
    <w:p w14:paraId="37FFE0B7" w14:textId="77777777" w:rsidR="00AD1053" w:rsidRDefault="00AD1053" w:rsidP="004521B8">
      <w:pPr>
        <w:rPr>
          <w:rFonts w:eastAsiaTheme="minorEastAsia"/>
        </w:rPr>
      </w:pPr>
    </w:p>
    <w:p w14:paraId="73D2A48B" w14:textId="0B880D0B" w:rsidR="00AD1053" w:rsidRDefault="00AD1053" w:rsidP="004521B8">
      <w:pPr>
        <w:rPr>
          <w:rFonts w:eastAsiaTheme="minorEastAsia"/>
        </w:rPr>
      </w:pPr>
      <w:r>
        <w:rPr>
          <w:rFonts w:eastAsiaTheme="minorEastAsia"/>
        </w:rPr>
        <w:t xml:space="preserve">We can </w:t>
      </w:r>
      <w:r w:rsidR="00375BE1">
        <w:rPr>
          <w:rFonts w:eastAsiaTheme="minorEastAsia"/>
        </w:rPr>
        <w:t xml:space="preserve">then </w:t>
      </w:r>
      <w:r>
        <w:rPr>
          <w:rFonts w:eastAsiaTheme="minorEastAsia"/>
        </w:rPr>
        <w:t xml:space="preserve">solve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w:t>
      </w:r>
      <w:r w:rsidR="00375BE1">
        <w:rPr>
          <w:rFonts w:eastAsiaTheme="minorEastAsia"/>
        </w:rPr>
        <w:t xml:space="preserve">under </w:t>
      </w:r>
      <w:r>
        <w:rPr>
          <w:rFonts w:eastAsiaTheme="minorEastAsia"/>
        </w:rPr>
        <w:t xml:space="preserve">the assumption that the entire population is born susceptible, </w:t>
      </w:r>
      <m:oMath>
        <m:r>
          <w:rPr>
            <w:rFonts w:ascii="Cambria Math" w:hAnsi="Cambria Math"/>
          </w:rPr>
          <m:t>x(0)=1.</m:t>
        </m:r>
      </m:oMath>
      <w:r>
        <w:rPr>
          <w:rFonts w:eastAsiaTheme="minorEastAsia"/>
        </w:rPr>
        <w:t xml:space="preserve"> From this, we determine that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Pr>
          <w:rFonts w:eastAsiaTheme="minorEastAsia"/>
        </w:rPr>
        <w:t>, revealing that the susceptible population is represented by the same expression previously shown for the system without waning immunity in equation 1 above:</w:t>
      </w:r>
    </w:p>
    <w:p w14:paraId="3B838B0B" w14:textId="77777777" w:rsidR="00AD1053" w:rsidRPr="00AD1053" w:rsidRDefault="00AD1053" w:rsidP="004521B8">
      <w:pPr>
        <w:rPr>
          <w:rFonts w:eastAsiaTheme="minorEastAsia"/>
        </w:rPr>
      </w:pPr>
    </w:p>
    <w:p w14:paraId="457CB00A" w14:textId="57282E42" w:rsidR="00AD1053" w:rsidRDefault="00AD1053" w:rsidP="004521B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73ED3878" w14:textId="77777777" w:rsidR="00AD1053" w:rsidRDefault="00AD1053" w:rsidP="004521B8">
      <w:pPr>
        <w:rPr>
          <w:rFonts w:eastAsiaTheme="minorEastAsia"/>
        </w:rPr>
      </w:pPr>
    </w:p>
    <w:p w14:paraId="7EF23060" w14:textId="344C60E1" w:rsidR="00057828" w:rsidRDefault="00057828" w:rsidP="004521B8">
      <w:pPr>
        <w:rPr>
          <w:rFonts w:eastAsiaTheme="minorEastAsia"/>
        </w:rPr>
      </w:pPr>
      <w:r>
        <w:rPr>
          <w:rFonts w:eastAsiaTheme="minorEastAsia"/>
        </w:rPr>
        <w:t>Following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and using Cambodia data which lack serotype-specific specifications, we can estimate the mean FOI per serotype, assuming</w:t>
      </w:r>
      <w:r w:rsidR="00A51F90">
        <w:rPr>
          <w:rFonts w:eastAsiaTheme="minorEastAsia"/>
        </w:rPr>
        <w:t xml:space="preserve"> </w:t>
      </w:r>
      <m:oMath>
        <m:r>
          <w:rPr>
            <w:rFonts w:ascii="Cambria Math" w:eastAsiaTheme="minorEastAsia" w:hAnsi="Cambria Math"/>
          </w:rPr>
          <m:t>N</m:t>
        </m:r>
      </m:oMath>
      <w:r>
        <w:rPr>
          <w:rFonts w:eastAsiaTheme="minorEastAsia"/>
        </w:rPr>
        <w:t xml:space="preserve"> circulating serotypes in our system:</w:t>
      </w:r>
    </w:p>
    <w:p w14:paraId="30070926" w14:textId="769C15BF" w:rsidR="00057828" w:rsidRDefault="00057828" w:rsidP="0005782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commentRangeStart w:id="15"/>
      <w:commentRangeEnd w:id="15"/>
      <w:r w:rsidR="00AA57D1">
        <w:rPr>
          <w:rStyle w:val="CommentReference"/>
        </w:rPr>
        <w:commentReference w:id="15"/>
      </w:r>
      <w:r>
        <w:rPr>
          <w:rFonts w:eastAsiaTheme="minorEastAsia"/>
        </w:rPr>
        <w:tab/>
      </w:r>
      <w:r>
        <w:rPr>
          <w:rFonts w:eastAsiaTheme="minorEastAsia"/>
        </w:rPr>
        <w:tab/>
      </w:r>
      <w:r>
        <w:rPr>
          <w:rFonts w:eastAsiaTheme="minorEastAsia"/>
        </w:rPr>
        <w:tab/>
      </w:r>
      <w:r>
        <w:rPr>
          <w:rFonts w:eastAsiaTheme="minorEastAsia"/>
        </w:rPr>
        <w:tab/>
        <w:t>(14)</w:t>
      </w:r>
    </w:p>
    <w:p w14:paraId="22B3F112" w14:textId="77777777" w:rsidR="00057828" w:rsidRDefault="00057828" w:rsidP="004521B8">
      <w:pPr>
        <w:rPr>
          <w:rFonts w:eastAsiaTheme="minorEastAsia"/>
        </w:rPr>
      </w:pPr>
    </w:p>
    <w:p w14:paraId="6D5E982B" w14:textId="30FA3B43" w:rsidR="00375BE1" w:rsidRDefault="00AD1053" w:rsidP="004521B8">
      <w:pPr>
        <w:rPr>
          <w:rFonts w:eastAsiaTheme="minorEastAsia"/>
        </w:rPr>
      </w:pPr>
      <w:r>
        <w:rPr>
          <w:rFonts w:eastAsiaTheme="minorEastAsia"/>
        </w:rPr>
        <w:lastRenderedPageBreak/>
        <w:t xml:space="preserve">Next, we can solve for </w:t>
      </w:r>
      <w:r w:rsidR="00375BE1">
        <w:rPr>
          <w:rFonts w:eastAsiaTheme="minorEastAsia"/>
        </w:rPr>
        <w:t>the population of individuals exposed to a single serotype (</w:t>
      </w:r>
      <m:oMath>
        <m:r>
          <w:rPr>
            <w:rFonts w:ascii="Cambria Math" w:hAnsi="Cambria Math"/>
          </w:rPr>
          <m:t>i</m:t>
        </m:r>
      </m:oMath>
      <w:r w:rsidR="00375BE1">
        <w:rPr>
          <w:rFonts w:eastAsiaTheme="minorEastAsia"/>
        </w:rPr>
        <w:t>) but remaining susceptible to all other serotypes in the system. From equation (7), we show our work to achieve this solution</w:t>
      </w:r>
      <w:r w:rsidR="003C6A25">
        <w:rPr>
          <w:rFonts w:eastAsiaTheme="minorEastAsia"/>
        </w:rPr>
        <w:t xml:space="preserve"> (</w:t>
      </w:r>
      <w:commentRangeStart w:id="16"/>
      <w:r w:rsidR="003C6A25" w:rsidRPr="005D61FA">
        <w:rPr>
          <w:rFonts w:eastAsiaTheme="minorEastAsia"/>
          <w:i/>
          <w:iCs/>
          <w:color w:val="1F4E79" w:themeColor="accent5" w:themeShade="80"/>
        </w:rPr>
        <w:t>blue text indicates notes to guide the analysis</w:t>
      </w:r>
      <w:commentRangeEnd w:id="16"/>
      <w:r w:rsidR="00057828" w:rsidRPr="005D61FA">
        <w:rPr>
          <w:rStyle w:val="CommentReference"/>
          <w:color w:val="1F4E79" w:themeColor="accent5" w:themeShade="80"/>
        </w:rPr>
        <w:commentReference w:id="16"/>
      </w:r>
      <w:r w:rsidR="003C6A25">
        <w:rPr>
          <w:rFonts w:eastAsiaTheme="minorEastAsia"/>
        </w:rPr>
        <w:t>)</w:t>
      </w:r>
      <w:r w:rsidR="00375BE1">
        <w:rPr>
          <w:rFonts w:eastAsiaTheme="minorEastAsia"/>
        </w:rPr>
        <w:t>:</w:t>
      </w:r>
    </w:p>
    <w:p w14:paraId="2601CD1B" w14:textId="77777777" w:rsidR="00375BE1" w:rsidRDefault="00375BE1" w:rsidP="004521B8">
      <w:pPr>
        <w:rPr>
          <w:rFonts w:eastAsiaTheme="minorEastAsia"/>
        </w:rPr>
      </w:pPr>
    </w:p>
    <w:p w14:paraId="2C9DD88D" w14:textId="4A6493F6" w:rsidR="003C6A25" w:rsidRPr="00057828" w:rsidRDefault="003C6A25" w:rsidP="004521B8">
      <w:pPr>
        <w:rPr>
          <w:rFonts w:eastAsiaTheme="minorEastAsia"/>
          <w:i/>
          <w:color w:val="002060"/>
        </w:rPr>
      </w:pPr>
      <w:r w:rsidRPr="005D61FA">
        <w:rPr>
          <w:rFonts w:eastAsiaTheme="minorEastAsia"/>
          <w:i/>
          <w:iCs/>
          <w:color w:val="1F4E79" w:themeColor="accent5" w:themeShade="80"/>
        </w:rPr>
        <w:t xml:space="preserve">First, replace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m:t>
            </m:r>
          </m:sub>
        </m:sSub>
      </m:oMath>
      <w:r w:rsidRPr="005D61FA">
        <w:rPr>
          <w:rFonts w:eastAsiaTheme="minorEastAsia"/>
          <w:i/>
          <w:color w:val="1F4E79" w:themeColor="accent5" w:themeShade="80"/>
        </w:rPr>
        <w:t xml:space="preserve"> with </w:t>
      </w:r>
      <m:oMath>
        <m:r>
          <w:rPr>
            <w:rFonts w:ascii="Cambria Math" w:eastAsiaTheme="minorEastAsia" w:hAnsi="Cambria Math"/>
            <w:color w:val="1F4E79" w:themeColor="accent5" w:themeShade="80"/>
          </w:rPr>
          <m:t>(1-x-</m:t>
        </m:r>
        <w:commentRangeStart w:id="17"/>
        <w:commentRangeStart w:id="18"/>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w:commentRangeEnd w:id="17"/>
        <m:r>
          <m:rPr>
            <m:sty m:val="p"/>
          </m:rPr>
          <w:rPr>
            <w:rStyle w:val="CommentReference"/>
            <w:color w:val="1F4E79" w:themeColor="accent5" w:themeShade="80"/>
          </w:rPr>
          <w:commentReference w:id="17"/>
        </m:r>
        <w:commentRangeEnd w:id="18"/>
        <m:r>
          <m:rPr>
            <m:sty m:val="p"/>
          </m:rPr>
          <w:rPr>
            <w:rStyle w:val="CommentReference"/>
            <w:color w:val="1F4E79" w:themeColor="accent5" w:themeShade="80"/>
          </w:rPr>
          <w:commentReference w:id="18"/>
        </m:r>
        <m:r>
          <w:rPr>
            <w:rFonts w:ascii="Cambria Math" w:eastAsiaTheme="minorEastAsia" w:hAnsi="Cambria Math"/>
            <w:color w:val="1F4E79" w:themeColor="accent5" w:themeShade="80"/>
          </w:rPr>
          <m:t>)</m:t>
        </m:r>
      </m:oMath>
      <w:r w:rsidR="009416BA" w:rsidRPr="005D61FA">
        <w:rPr>
          <w:rFonts w:eastAsiaTheme="minorEastAsia"/>
          <w:i/>
          <w:color w:val="1F4E79" w:themeColor="accent5" w:themeShade="80"/>
        </w:rPr>
        <w:t>.</w:t>
      </w:r>
      <w:r w:rsidR="009416BA">
        <w:rPr>
          <w:rFonts w:eastAsiaTheme="minorEastAsia"/>
          <w:i/>
          <w:color w:val="002060"/>
        </w:rPr>
        <w:t xml:space="preserve"> </w:t>
      </w:r>
    </w:p>
    <w:p w14:paraId="477BB3B3" w14:textId="1DA52120" w:rsidR="00057828" w:rsidRPr="00057828" w:rsidRDefault="00000000" w:rsidP="0005782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(a,t)</m:t>
            </m:r>
          </m:num>
          <m:den>
            <w:commentRangeStart w:id="19"/>
            <m:r>
              <w:rPr>
                <w:rFonts w:ascii="Cambria Math" w:hAnsi="Cambria Math"/>
                <w:color w:val="000000" w:themeColor="text1"/>
              </w:rPr>
              <m:t>dt</m:t>
            </m:r>
            <w:commentRangeEnd w:id="19"/>
            <m:r>
              <m:rPr>
                <m:sty m:val="p"/>
              </m:rPr>
              <w:rPr>
                <w:rStyle w:val="CommentReference"/>
                <w:color w:val="000000" w:themeColor="text1"/>
              </w:rPr>
              <w:commentReference w:id="19"/>
            </m:r>
          </m:den>
        </m:f>
        <m:r>
          <w:rPr>
            <w:rFonts w:ascii="Cambria Math" w:hAnsi="Cambria Math"/>
            <w:color w:val="000000" w:themeColor="text1"/>
          </w:rPr>
          <m:t>=x</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e>
        </m:nary>
        <m:r>
          <w:rPr>
            <w:rFonts w:ascii="Cambria Math" w:hAnsi="Cambria Math"/>
            <w:color w:val="000000" w:themeColor="text1"/>
          </w:rPr>
          <m:t xml:space="preserve">- </m:t>
        </m:r>
        <m:r>
          <w:rPr>
            <w:rFonts w:ascii="Cambria Math" w:eastAsiaTheme="minorEastAsia" w:hAnsi="Cambria Math"/>
            <w:color w:val="000000" w:themeColor="text1"/>
          </w:rPr>
          <m:t xml:space="preserve"> </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a,t-a</m:t>
                </m:r>
              </m:e>
            </m:d>
          </m:e>
        </m:nary>
        <m:r>
          <w:rPr>
            <w:rFonts w:ascii="Cambria Math" w:eastAsiaTheme="minorEastAsia" w:hAnsi="Cambria Math"/>
            <w:color w:val="000000" w:themeColor="text1"/>
          </w:rPr>
          <m:t>+ σ</m:t>
        </m:r>
        <m:r>
          <w:ins w:id="20" w:author="Cara Brook" w:date="2023-08-29T12:29:00Z">
            <w:rPr>
              <w:rFonts w:ascii="Cambria Math" w:eastAsiaTheme="minorEastAsia" w:hAnsi="Cambria Math"/>
              <w:color w:val="000000" w:themeColor="text1"/>
            </w:rPr>
            <m:t>/N</m:t>
          </w:ins>
        </m:r>
        <m:r>
          <w:rPr>
            <w:rFonts w:ascii="Cambria Math" w:eastAsiaTheme="minorEastAsia" w:hAnsi="Cambria Math"/>
            <w:color w:val="000000" w:themeColor="text1"/>
          </w:rPr>
          <m:t>(1-x-</m:t>
        </m:r>
        <m:nary>
          <m:naryPr>
            <m:chr m:val="∑"/>
            <m:limLoc m:val="undOvr"/>
            <m:supHide m:val="1"/>
            <m:ctrlPr>
              <w:rPr>
                <w:rFonts w:ascii="Cambria Math" w:eastAsiaTheme="minorEastAsia" w:hAnsi="Cambria Math"/>
                <w:i/>
                <w:color w:val="000000" w:themeColor="text1"/>
              </w:rPr>
            </m:ctrlPr>
          </m:naryPr>
          <m:sub>
            <m:r>
              <w:ins w:id="21" w:author="Cara Brook [2]" w:date="2023-08-29T09:47:00Z">
                <w:del w:id="22" w:author="Cara Brook" w:date="2023-08-29T12:28:00Z">
                  <w:rPr>
                    <w:rFonts w:ascii="Cambria Math" w:eastAsiaTheme="minorEastAsia" w:hAnsi="Cambria Math"/>
                    <w:color w:val="000000" w:themeColor="text1"/>
                  </w:rPr>
                  <m:t>k≠</m:t>
                </w:del>
              </w:ins>
            </m:r>
            <m:r>
              <w:rPr>
                <w:rFonts w:ascii="Cambria Math" w:eastAsiaTheme="minorEastAsia" w:hAnsi="Cambria Math"/>
                <w:color w:val="000000" w:themeColor="text1"/>
              </w:rPr>
              <m:t>i</m:t>
            </m: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m:t>
        </m:r>
      </m:oMath>
      <w:r w:rsidR="00057828" w:rsidRPr="00057828">
        <w:rPr>
          <w:rFonts w:eastAsiaTheme="minorEastAsia"/>
          <w:color w:val="000000" w:themeColor="text1"/>
        </w:rPr>
        <w:t xml:space="preserve"> </w:t>
      </w:r>
      <w:r w:rsidR="00057828" w:rsidRPr="00057828">
        <w:rPr>
          <w:rFonts w:eastAsiaTheme="minorEastAsia"/>
          <w:color w:val="000000" w:themeColor="text1"/>
        </w:rPr>
        <w:tab/>
      </w:r>
      <w:r w:rsidR="00057828" w:rsidRPr="00057828">
        <w:rPr>
          <w:rFonts w:eastAsiaTheme="minorEastAsia"/>
          <w:color w:val="000000" w:themeColor="text1"/>
        </w:rPr>
        <w:tab/>
      </w:r>
      <w:r w:rsidR="00057828" w:rsidRPr="00057828">
        <w:rPr>
          <w:rFonts w:eastAsiaTheme="minorEastAsia"/>
          <w:color w:val="000000" w:themeColor="text1"/>
        </w:rPr>
        <w:tab/>
        <w:t>(1</w:t>
      </w:r>
      <w:r w:rsidR="00057828">
        <w:rPr>
          <w:rFonts w:eastAsiaTheme="minorEastAsia"/>
          <w:color w:val="000000" w:themeColor="text1"/>
        </w:rPr>
        <w:t>5</w:t>
      </w:r>
      <w:r w:rsidR="00057828" w:rsidRPr="00057828">
        <w:rPr>
          <w:rFonts w:eastAsiaTheme="minorEastAsia"/>
          <w:color w:val="000000" w:themeColor="text1"/>
        </w:rPr>
        <w:t>)</w:t>
      </w:r>
    </w:p>
    <w:p w14:paraId="7442F346" w14:textId="77777777" w:rsidR="00057828" w:rsidRDefault="00057828" w:rsidP="004521B8">
      <w:pPr>
        <w:rPr>
          <w:rFonts w:eastAsiaTheme="minorEastAsia"/>
          <w:i/>
          <w:color w:val="000000" w:themeColor="text1"/>
        </w:rPr>
      </w:pPr>
    </w:p>
    <w:p w14:paraId="7ECF7302" w14:textId="27148E7E" w:rsidR="00057828" w:rsidRPr="005D61FA" w:rsidRDefault="00057828" w:rsidP="00057828">
      <w:pPr>
        <w:rPr>
          <w:rFonts w:eastAsiaTheme="minorEastAsia"/>
          <w:i/>
          <w:color w:val="1F4E79" w:themeColor="accent5" w:themeShade="80"/>
        </w:rPr>
      </w:pPr>
      <w:r w:rsidRPr="005D61FA">
        <w:rPr>
          <w:rFonts w:eastAsiaTheme="minorEastAsia"/>
          <w:i/>
          <w:color w:val="1F4E79" w:themeColor="accent5" w:themeShade="80"/>
        </w:rPr>
        <w:t>Following Cummings et al. 2009</w:t>
      </w:r>
      <w:r w:rsidRPr="005D61FA">
        <w:rPr>
          <w:rFonts w:eastAsiaTheme="minorEastAsia"/>
          <w:color w:val="1F4E79" w:themeColor="accent5" w:themeShade="80"/>
        </w:rPr>
        <w:fldChar w:fldCharType="begin"/>
      </w:r>
      <w:r w:rsidRPr="005D61FA">
        <w:rPr>
          <w:rFonts w:eastAsiaTheme="minorEastAsia"/>
          <w:color w:val="1F4E79" w:themeColor="accent5" w:themeShade="80"/>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Pr="005D61FA">
        <w:rPr>
          <w:rFonts w:eastAsiaTheme="minorEastAsia"/>
          <w:color w:val="1F4E79" w:themeColor="accent5" w:themeShade="80"/>
        </w:rPr>
        <w:fldChar w:fldCharType="separate"/>
      </w:r>
      <w:r w:rsidRPr="005D61FA">
        <w:rPr>
          <w:rFonts w:ascii="Calibri" w:cs="Calibri"/>
          <w:color w:val="1F4E79" w:themeColor="accent5" w:themeShade="80"/>
          <w:kern w:val="0"/>
          <w:vertAlign w:val="superscript"/>
        </w:rPr>
        <w:t>2</w:t>
      </w:r>
      <w:r w:rsidRPr="005D61FA">
        <w:rPr>
          <w:rFonts w:eastAsiaTheme="minorEastAsia"/>
          <w:color w:val="1F4E79" w:themeColor="accent5" w:themeShade="80"/>
        </w:rPr>
        <w:fldChar w:fldCharType="end"/>
      </w:r>
      <w:r w:rsidRPr="005D61FA">
        <w:rPr>
          <w:rFonts w:eastAsiaTheme="minorEastAsia"/>
          <w:i/>
          <w:color w:val="1F4E79" w:themeColor="accent5" w:themeShade="80"/>
        </w:rPr>
        <w:t xml:space="preserve">, we can represent </w:t>
      </w:r>
      <m:oMath>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m:r>
          <w:rPr>
            <w:rFonts w:ascii="Cambria Math" w:eastAsiaTheme="minorEastAsia" w:hAnsi="Cambria Math"/>
            <w:color w:val="1F4E79" w:themeColor="accent5" w:themeShade="80"/>
          </w:rPr>
          <m:t xml:space="preserve"> as </m:t>
        </m:r>
        <m:r>
          <w:ins w:id="23" w:author="Cara Brook" w:date="2023-08-29T12:29:00Z">
            <w:rPr>
              <w:rFonts w:ascii="Cambria Math" w:eastAsiaTheme="minorEastAsia" w:hAnsi="Cambria Math"/>
              <w:color w:val="1F4E79" w:themeColor="accent5" w:themeShade="80"/>
            </w:rPr>
            <m:t>N</m:t>
          </w:ins>
        </m:r>
        <m:acc>
          <m:accPr>
            <m:chr m:val="̅"/>
            <m:ctrlPr>
              <w:rPr>
                <w:rFonts w:ascii="Cambria Math" w:eastAsiaTheme="minorEastAsia" w:hAnsi="Cambria Math"/>
                <w:i/>
                <w:color w:val="1F4E79" w:themeColor="accent5" w:themeShade="80"/>
              </w:rPr>
            </m:ctrlPr>
          </m:accPr>
          <m:e>
            <w:commentRangeStart w:id="24"/>
            <m:r>
              <w:rPr>
                <w:rFonts w:ascii="Cambria Math" w:eastAsiaTheme="minorEastAsia" w:hAnsi="Cambria Math"/>
                <w:color w:val="1F4E79" w:themeColor="accent5" w:themeShade="80"/>
              </w:rPr>
              <m:t>z</m:t>
            </m:r>
            <w:commentRangeEnd w:id="24"/>
            <m:r>
              <m:rPr>
                <m:sty m:val="p"/>
              </m:rPr>
              <w:rPr>
                <w:rStyle w:val="CommentReference"/>
              </w:rPr>
              <w:commentReference w:id="24"/>
            </m:r>
          </m:e>
        </m:acc>
      </m:oMath>
      <w:r w:rsidR="005D0792" w:rsidRPr="005D61FA">
        <w:rPr>
          <w:rFonts w:eastAsiaTheme="minorEastAsia"/>
          <w:i/>
          <w:color w:val="1F4E79" w:themeColor="accent5" w:themeShade="80"/>
        </w:rPr>
        <w:t xml:space="preserve">; </w:t>
      </w:r>
      <w:r w:rsidRPr="005D61FA">
        <w:rPr>
          <w:rFonts w:eastAsiaTheme="minorEastAsia"/>
          <w:i/>
          <w:color w:val="1F4E79" w:themeColor="accent5" w:themeShade="80"/>
        </w:rPr>
        <w:t xml:space="preserve">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i</m:t>
                </m:r>
              </m:sub>
            </m:sSub>
            <m:d>
              <m:dPr>
                <m:ctrlPr>
                  <w:rPr>
                    <w:rFonts w:ascii="Cambria Math" w:hAnsi="Cambria Math"/>
                    <w:i/>
                    <w:color w:val="1F4E79" w:themeColor="accent5" w:themeShade="80"/>
                  </w:rPr>
                </m:ctrlPr>
              </m:dPr>
              <m:e>
                <m:r>
                  <w:rPr>
                    <w:rFonts w:ascii="Cambria Math" w:hAnsi="Cambria Math"/>
                    <w:color w:val="1F4E79" w:themeColor="accent5" w:themeShade="80"/>
                  </w:rPr>
                  <m:t>a,t-a</m:t>
                </m:r>
              </m:e>
            </m:d>
            <m:r>
              <w:rPr>
                <w:rFonts w:ascii="Cambria Math" w:hAnsi="Cambria Math"/>
                <w:color w:val="1F4E79" w:themeColor="accent5" w:themeShade="80"/>
              </w:rPr>
              <m:t xml:space="preserve"> </m:t>
            </m:r>
          </m:e>
        </m:nary>
      </m:oMath>
      <w:r w:rsidRPr="005D61FA">
        <w:rPr>
          <w:rFonts w:eastAsiaTheme="minorEastAsia"/>
          <w:i/>
          <w:color w:val="1F4E79" w:themeColor="accent5" w:themeShade="80"/>
        </w:rPr>
        <w:t xml:space="preserve">as </w:t>
      </w:r>
      <m:oMath>
        <m:r>
          <w:rPr>
            <w:rFonts w:ascii="Cambria Math" w:eastAsiaTheme="minorEastAsia" w:hAnsi="Cambria Math"/>
            <w:color w:val="1F4E79" w:themeColor="accent5" w:themeShade="80"/>
          </w:rPr>
          <m:t>N</m:t>
        </m:r>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a,t-a</m:t>
            </m:r>
          </m:e>
        </m:d>
      </m:oMath>
      <w:r w:rsidR="005D0792" w:rsidRPr="005D61FA">
        <w:rPr>
          <w:rFonts w:eastAsiaTheme="minorEastAsia"/>
          <w:i/>
          <w:color w:val="1F4E79" w:themeColor="accent5" w:themeShade="80"/>
        </w:rPr>
        <w:t>;</w:t>
      </w:r>
      <w:r w:rsidRPr="005D61FA">
        <w:rPr>
          <w:rFonts w:eastAsiaTheme="minorEastAsia"/>
          <w:i/>
          <w:color w:val="1F4E79" w:themeColor="accent5" w:themeShade="80"/>
        </w:rPr>
        <w:t xml:space="preserve"> and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k≠i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k</m:t>
                </m:r>
              </m:sub>
            </m:sSub>
            <m:r>
              <w:rPr>
                <w:rFonts w:ascii="Cambria Math" w:hAnsi="Cambria Math"/>
                <w:color w:val="1F4E79" w:themeColor="accent5" w:themeShade="80"/>
              </w:rPr>
              <m:t>(a,t-a)</m:t>
            </m:r>
          </m:e>
        </m:nary>
      </m:oMath>
      <w:r w:rsidRPr="005D61FA">
        <w:rPr>
          <w:rFonts w:eastAsiaTheme="minorEastAsia"/>
          <w:i/>
          <w:color w:val="1F4E79" w:themeColor="accent5" w:themeShade="80"/>
        </w:rPr>
        <w:t xml:space="preserve"> as </w:t>
      </w:r>
      <m:oMath>
        <m:r>
          <w:rPr>
            <w:rFonts w:ascii="Cambria Math" w:eastAsiaTheme="minorEastAsia" w:hAnsi="Cambria Math"/>
            <w:color w:val="1F4E79" w:themeColor="accent5" w:themeShade="80"/>
          </w:rPr>
          <m:t>N-1)</m:t>
        </m:r>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a,t-a</m:t>
            </m:r>
          </m:e>
        </m:d>
      </m:oMath>
      <w:r w:rsidRPr="005D61FA">
        <w:rPr>
          <w:rFonts w:eastAsiaTheme="minorEastAsia"/>
          <w:i/>
          <w:color w:val="1F4E79" w:themeColor="accent5" w:themeShade="80"/>
        </w:rPr>
        <w:t xml:space="preserve">  in the case of serotype-agnostic </w:t>
      </w:r>
      <w:commentRangeStart w:id="25"/>
      <w:commentRangeStart w:id="26"/>
      <w:r w:rsidRPr="005D61FA">
        <w:rPr>
          <w:rFonts w:eastAsiaTheme="minorEastAsia"/>
          <w:i/>
          <w:color w:val="1F4E79" w:themeColor="accent5" w:themeShade="80"/>
        </w:rPr>
        <w:t>data</w:t>
      </w:r>
      <w:commentRangeEnd w:id="25"/>
      <w:r w:rsidR="00AA57D1">
        <w:rPr>
          <w:rStyle w:val="CommentReference"/>
        </w:rPr>
        <w:commentReference w:id="25"/>
      </w:r>
      <w:commentRangeEnd w:id="26"/>
      <w:r w:rsidR="003A085C">
        <w:rPr>
          <w:rStyle w:val="CommentReference"/>
        </w:rPr>
        <w:commentReference w:id="26"/>
      </w:r>
      <w:r w:rsidRPr="005D61FA">
        <w:rPr>
          <w:rFonts w:eastAsiaTheme="minorEastAsia"/>
          <w:i/>
          <w:color w:val="1F4E79" w:themeColor="accent5" w:themeShade="80"/>
        </w:rPr>
        <w:t>:</w:t>
      </w:r>
    </w:p>
    <w:p w14:paraId="541683E9" w14:textId="77777777" w:rsidR="00057828" w:rsidRPr="00057828" w:rsidRDefault="00057828" w:rsidP="004521B8">
      <w:pPr>
        <w:rPr>
          <w:rFonts w:eastAsiaTheme="minorEastAsia"/>
          <w:i/>
          <w:color w:val="000000" w:themeColor="text1"/>
        </w:rPr>
      </w:pPr>
    </w:p>
    <w:p w14:paraId="5926322C" w14:textId="161245E3" w:rsidR="00AD1053" w:rsidRPr="005D0792" w:rsidRDefault="00000000" w:rsidP="004521B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w:commentRangeStart w:id="27"/>
            <w:commentRangeStart w:id="28"/>
            <w:commentRangeStart w:id="29"/>
            <m:r>
              <w:rPr>
                <w:rFonts w:ascii="Cambria Math" w:hAnsi="Cambria Math"/>
                <w:color w:val="000000" w:themeColor="text1"/>
              </w:rPr>
              <m:t>dt</m:t>
            </m:r>
            <w:commentRangeEnd w:id="27"/>
            <m:r>
              <m:rPr>
                <m:sty m:val="p"/>
              </m:rPr>
              <w:rPr>
                <w:rStyle w:val="CommentReference"/>
                <w:color w:val="000000" w:themeColor="text1"/>
              </w:rPr>
              <w:commentReference w:id="27"/>
            </m:r>
            <w:commentRangeEnd w:id="28"/>
            <m:r>
              <m:rPr>
                <m:sty m:val="p"/>
              </m:rPr>
              <w:rPr>
                <w:rStyle w:val="CommentReference"/>
              </w:rPr>
              <w:commentReference w:id="28"/>
            </m:r>
            <w:commentRangeEnd w:id="29"/>
            <m:r>
              <m:rPr>
                <m:sty m:val="p"/>
              </m:rPr>
              <w:rPr>
                <w:rStyle w:val="CommentReference"/>
              </w:rPr>
              <w:commentReference w:id="29"/>
            </m:r>
          </m:den>
        </m:f>
        <m:r>
          <w:rPr>
            <w:rFonts w:ascii="Cambria Math" w:hAnsi="Cambria Math"/>
            <w:color w:val="000000" w:themeColor="text1"/>
          </w:rPr>
          <m:t>=x</m:t>
        </m:r>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eastAsiaTheme="minorEastAsia" w:hAnsi="Cambria Math"/>
            <w:color w:val="000000" w:themeColor="text1"/>
          </w:rPr>
          <m:t>+ σ</m:t>
        </m:r>
        <m:r>
          <w:ins w:id="30" w:author="Cara Brook" w:date="2023-08-29T12:30:00Z">
            <w:rPr>
              <w:rFonts w:ascii="Cambria Math" w:eastAsiaTheme="minorEastAsia" w:hAnsi="Cambria Math"/>
              <w:color w:val="000000" w:themeColor="text1"/>
            </w:rPr>
            <m:t>/N</m:t>
          </w:ins>
        </m:r>
        <m:r>
          <w:rPr>
            <w:rFonts w:ascii="Cambria Math" w:eastAsiaTheme="minorEastAsia" w:hAnsi="Cambria Math"/>
            <w:color w:val="000000" w:themeColor="text1"/>
          </w:rPr>
          <m:t>(1-x-</m:t>
        </m:r>
        <w:commentRangeStart w:id="31"/>
        <m:sSub>
          <m:sSubPr>
            <m:ctrlPr>
              <w:rPr>
                <w:rFonts w:ascii="Cambria Math" w:eastAsiaTheme="minorEastAsia" w:hAnsi="Cambria Math"/>
                <w:i/>
                <w:color w:val="000000" w:themeColor="text1"/>
              </w:rPr>
            </m:ctrlPr>
          </m:sSubPr>
          <m:e>
            <m:r>
              <w:ins w:id="32" w:author="Cara Brook" w:date="2023-08-29T12:31:00Z">
                <w:rPr>
                  <w:rFonts w:ascii="Cambria Math" w:eastAsiaTheme="minorEastAsia" w:hAnsi="Cambria Math"/>
                  <w:color w:val="000000" w:themeColor="text1"/>
                </w:rPr>
                <m:t>N</m:t>
              </w:ins>
            </m:r>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w:commentRangeEnd w:id="31"/>
        <m:r>
          <m:rPr>
            <m:sty m:val="p"/>
          </m:rPr>
          <w:rPr>
            <w:rStyle w:val="CommentReference"/>
          </w:rPr>
          <w:commentReference w:id="31"/>
        </m:r>
        <m:r>
          <w:rPr>
            <w:rFonts w:ascii="Cambria Math" w:eastAsiaTheme="minorEastAsia" w:hAnsi="Cambria Math"/>
            <w:color w:val="000000" w:themeColor="text1"/>
          </w:rPr>
          <m:t>)</m:t>
        </m:r>
      </m:oMath>
      <w:r w:rsidR="00375BE1" w:rsidRPr="005D0792">
        <w:rPr>
          <w:rFonts w:eastAsiaTheme="minorEastAsia"/>
          <w:color w:val="000000" w:themeColor="text1"/>
        </w:rPr>
        <w:t xml:space="preserve"> </w:t>
      </w:r>
      <w:r w:rsidR="00375BE1" w:rsidRPr="005D0792">
        <w:rPr>
          <w:rFonts w:eastAsiaTheme="minorEastAsia"/>
          <w:color w:val="000000" w:themeColor="text1"/>
        </w:rPr>
        <w:tab/>
      </w:r>
      <w:r w:rsidR="00375BE1" w:rsidRPr="005D0792">
        <w:rPr>
          <w:rFonts w:eastAsiaTheme="minorEastAsia"/>
          <w:color w:val="000000" w:themeColor="text1"/>
        </w:rPr>
        <w:tab/>
      </w:r>
      <w:r w:rsidR="00A51F90">
        <w:rPr>
          <w:rFonts w:eastAsiaTheme="minorEastAsia"/>
          <w:color w:val="000000" w:themeColor="text1"/>
        </w:rPr>
        <w:tab/>
      </w:r>
      <w:r w:rsidR="00375BE1" w:rsidRPr="005D0792">
        <w:rPr>
          <w:rFonts w:eastAsiaTheme="minorEastAsia"/>
          <w:color w:val="000000" w:themeColor="text1"/>
        </w:rPr>
        <w:tab/>
        <w:t>(1</w:t>
      </w:r>
      <w:r w:rsidR="005D0792" w:rsidRPr="005D0792">
        <w:rPr>
          <w:rFonts w:eastAsiaTheme="minorEastAsia"/>
          <w:color w:val="000000" w:themeColor="text1"/>
        </w:rPr>
        <w:t>6</w:t>
      </w:r>
      <w:r w:rsidR="00375BE1" w:rsidRPr="005D0792">
        <w:rPr>
          <w:rFonts w:eastAsiaTheme="minorEastAsia"/>
          <w:color w:val="000000" w:themeColor="text1"/>
        </w:rPr>
        <w:t>)</w:t>
      </w:r>
    </w:p>
    <w:p w14:paraId="3DD697FD" w14:textId="07D51FBD" w:rsidR="00375BE1" w:rsidRDefault="00000000" w:rsidP="004521B8">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hAnsi="Cambria Math"/>
            <w:color w:val="000000" w:themeColor="text1"/>
          </w:rPr>
          <m:t>x</m:t>
        </m:r>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m:t>
        </m:r>
        <m:r>
          <w:ins w:id="33" w:author="Cara Brook" w:date="2023-08-29T12:31:00Z">
            <w:rPr>
              <w:rFonts w:ascii="Cambria Math" w:eastAsiaTheme="minorEastAsia" w:hAnsi="Cambria Math"/>
            </w:rPr>
            <m:t>/N</m:t>
          </w:ins>
        </m:r>
        <m:r>
          <w:rPr>
            <w:rFonts w:ascii="Cambria Math" w:eastAsiaTheme="minorEastAsia" w:hAnsi="Cambria Math"/>
          </w:rPr>
          <m:t>- σx</m:t>
        </m:r>
        <m:r>
          <w:ins w:id="34" w:author="Cara Brook" w:date="2023-08-29T12:31:00Z">
            <w:rPr>
              <w:rFonts w:ascii="Cambria Math" w:eastAsiaTheme="minorEastAsia" w:hAnsi="Cambria Math"/>
            </w:rPr>
            <m:t>/N</m:t>
          </w:ins>
        </m:r>
        <m:r>
          <w:rPr>
            <w:rFonts w:ascii="Cambria Math" w:eastAsiaTheme="minorEastAsia" w:hAnsi="Cambria Math"/>
          </w:rPr>
          <m:t>-</m:t>
        </m:r>
        <m:r>
          <w:del w:id="35" w:author="Cara Brook" w:date="2023-08-29T09:49:00Z">
            <w:rPr>
              <w:rFonts w:ascii="Cambria Math" w:eastAsiaTheme="minorEastAsia" w:hAnsi="Cambria Math"/>
            </w:rPr>
            <m:t>σ</m:t>
          </w:del>
        </m:r>
        <m:r>
          <w:del w:id="36" w:author="Cara Brook" w:date="2023-08-29T12:31:00Z">
            <w:rPr>
              <w:rFonts w:ascii="Cambria Math" w:eastAsiaTheme="minorEastAsia" w:hAnsi="Cambria Math"/>
            </w:rPr>
            <m:t>N</m:t>
          </w:del>
        </m:r>
        <m:r>
          <w:ins w:id="37" w:author="Cara Brook" w:date="2023-08-29T09:49:00Z">
            <w:rPr>
              <w:rFonts w:ascii="Cambria Math" w:eastAsiaTheme="minorEastAsia" w:hAnsi="Cambria Math"/>
            </w:rPr>
            <m:t>σ</m:t>
          </w:ins>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75BE1">
        <w:rPr>
          <w:rFonts w:eastAsiaTheme="minorEastAsia"/>
        </w:rPr>
        <w:t xml:space="preserve"> </w:t>
      </w:r>
      <w:r w:rsidR="00375BE1">
        <w:rPr>
          <w:rFonts w:eastAsiaTheme="minorEastAsia"/>
        </w:rPr>
        <w:tab/>
      </w:r>
      <w:r w:rsidR="005D0792">
        <w:rPr>
          <w:rFonts w:eastAsiaTheme="minorEastAsia"/>
        </w:rPr>
        <w:t xml:space="preserve"> </w:t>
      </w:r>
      <w:r w:rsidR="009E5621">
        <w:rPr>
          <w:rFonts w:eastAsiaTheme="minorEastAsia"/>
        </w:rPr>
        <w:tab/>
      </w:r>
      <w:r w:rsidR="00A51F90">
        <w:rPr>
          <w:rFonts w:eastAsiaTheme="minorEastAsia"/>
        </w:rPr>
        <w:tab/>
      </w:r>
      <w:r w:rsidR="00375BE1">
        <w:rPr>
          <w:rFonts w:eastAsiaTheme="minorEastAsia"/>
        </w:rPr>
        <w:t>(1</w:t>
      </w:r>
      <w:r w:rsidR="005D0792">
        <w:rPr>
          <w:rFonts w:eastAsiaTheme="minorEastAsia"/>
        </w:rPr>
        <w:t>7</w:t>
      </w:r>
      <w:r w:rsidR="00375BE1">
        <w:rPr>
          <w:rFonts w:eastAsiaTheme="minorEastAsia"/>
        </w:rPr>
        <w:t>)</w:t>
      </w:r>
    </w:p>
    <w:p w14:paraId="3686838B" w14:textId="77777777" w:rsidR="006D403F" w:rsidRDefault="006D403F" w:rsidP="004521B8">
      <w:pPr>
        <w:rPr>
          <w:rFonts w:eastAsiaTheme="minorEastAsia"/>
        </w:rPr>
      </w:pPr>
    </w:p>
    <w:p w14:paraId="0AEB389E" w14:textId="5366A064" w:rsidR="003C6A25"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Then, rearrange to set up expression in form for application of the integrating factor technique:</w:t>
      </w:r>
    </w:p>
    <w:p w14:paraId="0A133359" w14:textId="6498DD77" w:rsidR="00375BE1" w:rsidRDefault="00000000" w:rsidP="00375BE1">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m:t>
        </m:r>
        <m:r>
          <w:rPr>
            <w:rFonts w:ascii="Cambria Math" w:eastAsiaTheme="minorEastAsia" w:hAnsi="Cambria Math"/>
          </w:rPr>
          <m:t>σ</m:t>
        </m:r>
        <m:r>
          <w:del w:id="38" w:author="Cara Brook" w:date="2023-08-29T09:50:00Z">
            <w:rPr>
              <w:rFonts w:ascii="Cambria Math" w:eastAsiaTheme="minorEastAsia" w:hAnsi="Cambria Math"/>
            </w:rPr>
            <m:t>N</m:t>
          </w:del>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r>
              <w:ins w:id="39" w:author="Cara Brook" w:date="2023-08-29T12:32:00Z">
                <w:rPr>
                  <w:rFonts w:ascii="Cambria Math" w:eastAsiaTheme="minorEastAsia" w:hAnsi="Cambria Math"/>
                </w:rPr>
                <m:t>/N</m:t>
              </w:ins>
            </m:r>
          </m:e>
        </m:d>
        <m:r>
          <w:rPr>
            <w:rFonts w:ascii="Cambria Math" w:hAnsi="Cambria Math"/>
          </w:rPr>
          <m:t>x-</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w:commentRangeStart w:id="40"/>
        <w:commentRangeStart w:id="41"/>
        <m:r>
          <w:rPr>
            <w:rFonts w:ascii="Cambria Math" w:eastAsiaTheme="minorEastAsia" w:hAnsi="Cambria Math"/>
          </w:rPr>
          <m:t>+</m:t>
        </m:r>
        <w:commentRangeEnd w:id="40"/>
        <m:r>
          <m:rPr>
            <m:sty m:val="p"/>
          </m:rPr>
          <w:rPr>
            <w:rStyle w:val="CommentReference"/>
          </w:rPr>
          <w:commentReference w:id="40"/>
        </m:r>
        <w:commentRangeEnd w:id="41"/>
        <m:r>
          <m:rPr>
            <m:sty m:val="p"/>
          </m:rPr>
          <w:rPr>
            <w:rStyle w:val="CommentReference"/>
          </w:rPr>
          <w:commentReference w:id="41"/>
        </m:r>
        <m:r>
          <w:rPr>
            <w:rFonts w:ascii="Cambria Math" w:eastAsiaTheme="minorEastAsia" w:hAnsi="Cambria Math"/>
          </w:rPr>
          <m:t xml:space="preserve"> σ</m:t>
        </m:r>
        <m:r>
          <w:ins w:id="42" w:author="Cara Brook" w:date="2023-08-29T12:32:00Z">
            <w:rPr>
              <w:rFonts w:ascii="Cambria Math" w:eastAsiaTheme="minorEastAsia" w:hAnsi="Cambria Math"/>
            </w:rPr>
            <m:t>/N</m:t>
          </w:ins>
        </m:r>
      </m:oMath>
      <w:r w:rsidR="00375BE1">
        <w:rPr>
          <w:rFonts w:eastAsiaTheme="minorEastAsia"/>
        </w:rPr>
        <w:tab/>
      </w:r>
      <w:del w:id="43" w:author="Cara Brook" w:date="2023-08-29T09:50:00Z">
        <w:r w:rsidR="009E5621" w:rsidDel="006D403F">
          <w:rPr>
            <w:rFonts w:eastAsiaTheme="minorEastAsia"/>
          </w:rPr>
          <w:tab/>
        </w:r>
      </w:del>
      <w:r w:rsidR="00A51F90">
        <w:rPr>
          <w:rFonts w:eastAsiaTheme="minorEastAsia"/>
        </w:rPr>
        <w:tab/>
      </w:r>
      <w:r w:rsidR="00A51F90">
        <w:rPr>
          <w:rFonts w:eastAsiaTheme="minorEastAsia"/>
        </w:rPr>
        <w:tab/>
      </w:r>
      <w:r w:rsidR="00375BE1">
        <w:rPr>
          <w:rFonts w:eastAsiaTheme="minorEastAsia"/>
        </w:rPr>
        <w:t>(1</w:t>
      </w:r>
      <w:r w:rsidR="005D0792">
        <w:rPr>
          <w:rFonts w:eastAsiaTheme="minorEastAsia"/>
        </w:rPr>
        <w:t>8</w:t>
      </w:r>
      <w:r w:rsidR="00375BE1">
        <w:rPr>
          <w:rFonts w:eastAsiaTheme="minorEastAsia"/>
        </w:rPr>
        <w:t>)</w:t>
      </w:r>
    </w:p>
    <w:p w14:paraId="13C1BA42" w14:textId="77777777" w:rsidR="00375BE1" w:rsidRDefault="00375BE1" w:rsidP="004521B8">
      <w:pPr>
        <w:rPr>
          <w:rFonts w:eastAsiaTheme="minorEastAsia"/>
        </w:rPr>
      </w:pPr>
    </w:p>
    <w:p w14:paraId="706F66DB" w14:textId="68B7F027" w:rsidR="00EB22AD"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Replace term for x with solution from equation (1</w:t>
      </w:r>
      <w:r w:rsidR="005D0792" w:rsidRPr="005D61FA">
        <w:rPr>
          <w:rFonts w:eastAsiaTheme="minorEastAsia"/>
          <w:i/>
          <w:iCs/>
          <w:color w:val="1F4E79" w:themeColor="accent5" w:themeShade="80"/>
        </w:rPr>
        <w:t>4</w:t>
      </w:r>
      <w:r w:rsidRPr="005D61FA">
        <w:rPr>
          <w:rFonts w:eastAsiaTheme="minorEastAsia"/>
          <w:i/>
          <w:iCs/>
          <w:color w:val="1F4E79" w:themeColor="accent5" w:themeShade="80"/>
        </w:rPr>
        <w:t>):</w:t>
      </w:r>
    </w:p>
    <w:p w14:paraId="1138476B" w14:textId="2CC9933C" w:rsidR="003C6A25" w:rsidRDefault="00000000" w:rsidP="003C6A25">
      <w:pPr>
        <w:ind w:right="-720"/>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m:t>
        </m:r>
        <m:r>
          <w:rPr>
            <w:rFonts w:ascii="Cambria Math" w:eastAsiaTheme="minorEastAsia" w:hAnsi="Cambria Math"/>
          </w:rPr>
          <m:t>σ</m:t>
        </m:r>
        <m:r>
          <w:del w:id="44" w:author="Cara Brook" w:date="2023-08-29T09:50:00Z">
            <w:rPr>
              <w:rFonts w:ascii="Cambria Math" w:eastAsiaTheme="minorEastAsia" w:hAnsi="Cambria Math"/>
            </w:rPr>
            <m:t>N</m:t>
          </w:del>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r>
              <w:ins w:id="45" w:author="Cara Brook" w:date="2023-08-29T12:32:00Z">
                <w:rPr>
                  <w:rFonts w:ascii="Cambria Math" w:eastAsiaTheme="minorEastAsia" w:hAnsi="Cambria Math"/>
                </w:rPr>
                <m:t>/N</m:t>
              </w:ins>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m:t>
        </m:r>
        <m:r>
          <w:ins w:id="46" w:author="Cara Brook" w:date="2023-08-29T12:32:00Z">
            <w:rPr>
              <w:rFonts w:ascii="Cambria Math" w:eastAsiaTheme="minorEastAsia" w:hAnsi="Cambria Math"/>
            </w:rPr>
            <m:t>/N</m:t>
          </w:ins>
        </m:r>
      </m:oMath>
      <w:r w:rsidR="003C6A25">
        <w:rPr>
          <w:rFonts w:eastAsiaTheme="minorEastAsia"/>
        </w:rPr>
        <w:tab/>
        <w:t>(1</w:t>
      </w:r>
      <w:r w:rsidR="005D0792">
        <w:rPr>
          <w:rFonts w:eastAsiaTheme="minorEastAsia"/>
        </w:rPr>
        <w:t>9</w:t>
      </w:r>
      <w:r w:rsidR="003C6A25">
        <w:rPr>
          <w:rFonts w:eastAsiaTheme="minorEastAsia"/>
        </w:rPr>
        <w:t>)</w:t>
      </w:r>
    </w:p>
    <w:p w14:paraId="68240760" w14:textId="77777777" w:rsidR="00EB22AD" w:rsidRDefault="00EB22AD" w:rsidP="004521B8">
      <w:pPr>
        <w:rPr>
          <w:rFonts w:eastAsiaTheme="minorEastAsia"/>
        </w:rPr>
      </w:pPr>
    </w:p>
    <w:p w14:paraId="1B4045E8" w14:textId="73B8946F" w:rsidR="00EB22AD" w:rsidRPr="005D61FA" w:rsidRDefault="00847E3D" w:rsidP="004521B8">
      <w:pPr>
        <w:rPr>
          <w:rFonts w:eastAsiaTheme="minorEastAsia"/>
          <w:i/>
          <w:iCs/>
          <w:color w:val="1F4E79" w:themeColor="accent5" w:themeShade="80"/>
        </w:rPr>
      </w:pPr>
      <w:r w:rsidRPr="005D61FA">
        <w:rPr>
          <w:rFonts w:eastAsiaTheme="minorEastAsia"/>
          <w:i/>
          <w:iCs/>
          <w:color w:val="1F4E79" w:themeColor="accent5" w:themeShade="80"/>
        </w:rPr>
        <w:t xml:space="preserve">Multiply all terms in expression by </w:t>
      </w:r>
      <w:r w:rsidR="003C6A25" w:rsidRPr="005D61FA">
        <w:rPr>
          <w:rFonts w:eastAsiaTheme="minorEastAsia"/>
          <w:i/>
          <w:iCs/>
          <w:color w:val="1F4E79" w:themeColor="accent5" w:themeShade="80"/>
        </w:rPr>
        <w:t>integrating factor</w:t>
      </w:r>
      <w:r w:rsidRPr="005D61FA">
        <w:rPr>
          <w:rFonts w:eastAsiaTheme="minorEastAsia"/>
          <w:i/>
          <w:iCs/>
          <w:color w:val="1F4E79" w:themeColor="accent5" w:themeShade="80"/>
        </w:rPr>
        <w:t xml:space="preserve">, </w:t>
      </w:r>
      <m:oMath>
        <m:r>
          <w:rPr>
            <w:rFonts w:ascii="Cambria Math" w:hAnsi="Cambria Math"/>
            <w:color w:val="1F4E79" w:themeColor="accent5" w:themeShade="80"/>
          </w:rPr>
          <m:t>u</m:t>
        </m:r>
        <m:d>
          <m:dPr>
            <m:ctrlPr>
              <w:rPr>
                <w:rFonts w:ascii="Cambria Math" w:hAnsi="Cambria Math"/>
                <w:i/>
                <w:color w:val="1F4E79" w:themeColor="accent5" w:themeShade="80"/>
              </w:rPr>
            </m:ctrlPr>
          </m:dPr>
          <m:e>
            <m:r>
              <w:rPr>
                <w:rFonts w:ascii="Cambria Math" w:hAnsi="Cambria Math"/>
                <w:color w:val="1F4E79" w:themeColor="accent5" w:themeShade="80"/>
              </w:rPr>
              <m:t>x</m:t>
            </m:r>
          </m:e>
        </m:d>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nary>
              <m:naryPr>
                <m:limLoc m:val="subSup"/>
                <m:ctrlPr>
                  <w:rPr>
                    <w:rFonts w:ascii="Cambria Math" w:hAnsi="Cambria Math"/>
                    <w:i/>
                    <w:color w:val="1F4E79" w:themeColor="accent5" w:themeShade="80"/>
                  </w:rPr>
                </m:ctrlPr>
              </m:naryPr>
              <m:sub/>
              <m:sup/>
              <m:e>
                <m:r>
                  <w:rPr>
                    <w:rFonts w:ascii="Cambria Math" w:eastAsiaTheme="minorEastAsia" w:hAnsi="Cambria Math"/>
                    <w:color w:val="1F4E79" w:themeColor="accent5" w:themeShade="80"/>
                  </w:rPr>
                  <m:t>σ</m:t>
                </m:r>
                <m:r>
                  <w:del w:id="47" w:author="Cara Brook" w:date="2023-08-29T09:51:00Z">
                    <w:rPr>
                      <w:rFonts w:ascii="Cambria Math" w:eastAsiaTheme="minorEastAsia" w:hAnsi="Cambria Math"/>
                      <w:color w:val="1F4E79" w:themeColor="accent5" w:themeShade="80"/>
                    </w:rPr>
                    <m:t>N</m:t>
                  </w:del>
                </m:r>
                <m:r>
                  <w:rPr>
                    <w:rFonts w:ascii="Cambria Math" w:hAnsi="Cambria Math"/>
                    <w:color w:val="1F4E79" w:themeColor="accent5" w:themeShade="80"/>
                  </w:rPr>
                  <m:t>dτ</m:t>
                </m:r>
              </m:e>
            </m:nary>
          </m:sup>
        </m:sSup>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r>
              <w:rPr>
                <w:rFonts w:ascii="Cambria Math" w:eastAsiaTheme="minorEastAsia" w:hAnsi="Cambria Math"/>
                <w:color w:val="1F4E79" w:themeColor="accent5" w:themeShade="80"/>
              </w:rPr>
              <m:t>σ</m:t>
            </m:r>
            <m:r>
              <w:del w:id="48" w:author="Cara Brook" w:date="2023-08-29T09:51:00Z">
                <w:rPr>
                  <w:rFonts w:ascii="Cambria Math" w:eastAsiaTheme="minorEastAsia" w:hAnsi="Cambria Math"/>
                  <w:color w:val="1F4E79" w:themeColor="accent5" w:themeShade="80"/>
                </w:rPr>
                <m:t>N</m:t>
              </w:del>
            </m:r>
            <m:r>
              <w:rPr>
                <w:rFonts w:ascii="Cambria Math" w:eastAsiaTheme="minorEastAsia" w:hAnsi="Cambria Math"/>
                <w:color w:val="1F4E79" w:themeColor="accent5" w:themeShade="80"/>
              </w:rPr>
              <m:t>τ</m:t>
            </m:r>
          </m:sup>
        </m:sSup>
      </m:oMath>
      <w:r w:rsidR="003C6A25" w:rsidRPr="005D61FA">
        <w:rPr>
          <w:rFonts w:eastAsiaTheme="minorEastAsia"/>
          <w:i/>
          <w:iCs/>
          <w:color w:val="1F4E79" w:themeColor="accent5" w:themeShade="80"/>
        </w:rPr>
        <w:t>:</w:t>
      </w:r>
    </w:p>
    <w:p w14:paraId="646C7F33" w14:textId="30731CFD" w:rsidR="00847E3D" w:rsidRDefault="00000000" w:rsidP="00B87FA2">
      <w:pPr>
        <w:ind w:left="5580" w:right="-126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m:r>
              <w:rPr>
                <w:rFonts w:ascii="Cambria Math" w:hAnsi="Cambria Math"/>
                <w:color w:val="000000" w:themeColor="text1"/>
              </w:rPr>
              <m:t>dt</m:t>
            </m: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49" w:author="Cara Brook" w:date="2023-08-29T09:51:00Z">
                <w:rPr>
                  <w:rFonts w:ascii="Cambria Math" w:eastAsiaTheme="minorEastAsia" w:hAnsi="Cambria Math"/>
                  <w:color w:val="000000" w:themeColor="text1"/>
                </w:rPr>
                <m:t>N</m:t>
              </w:del>
            </m:r>
            <m:r>
              <w:rPr>
                <w:rFonts w:ascii="Cambria Math" w:eastAsiaTheme="minorEastAsia" w:hAnsi="Cambria Math"/>
              </w:rPr>
              <m:t>τ</m:t>
            </m:r>
          </m:sup>
        </m:sSup>
        <m:r>
          <w:rPr>
            <w:rFonts w:ascii="Cambria Math" w:hAnsi="Cambria Math"/>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50" w:author="Cara Brook" w:date="2023-08-29T09:51:00Z">
                <w:rPr>
                  <w:rFonts w:ascii="Cambria Math" w:eastAsiaTheme="minorEastAsia" w:hAnsi="Cambria Math"/>
                  <w:color w:val="000000" w:themeColor="text1"/>
                </w:rPr>
                <m:t>N</m:t>
              </w:del>
            </m:r>
            <m:r>
              <w:rPr>
                <w:rFonts w:ascii="Cambria Math" w:eastAsiaTheme="minorEastAsia" w:hAnsi="Cambria Math"/>
              </w:rPr>
              <m:t>τ</m:t>
            </m:r>
          </m:sup>
        </m:sSup>
        <m:r>
          <w:rPr>
            <w:rFonts w:ascii="Cambria Math" w:eastAsiaTheme="minorEastAsia" w:hAnsi="Cambria Math"/>
          </w:rPr>
          <m:t>σ</m:t>
        </m:r>
        <m:r>
          <w:del w:id="51" w:author="Cara Brook" w:date="2023-08-29T09:52:00Z">
            <w:rPr>
              <w:rFonts w:ascii="Cambria Math" w:eastAsiaTheme="minorEastAsia" w:hAnsi="Cambria Math"/>
            </w:rPr>
            <m:t>N</m:t>
          </w:del>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52" w:author="Cara Brook" w:date="2023-08-29T09:52:00Z">
                    <w:rPr>
                      <w:rFonts w:ascii="Cambria Math" w:eastAsiaTheme="minorEastAsia" w:hAnsi="Cambria Math"/>
                      <w:color w:val="000000" w:themeColor="text1"/>
                    </w:rPr>
                    <m:t>N</m:t>
                  </w:del>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r>
                  <w:ins w:id="53" w:author="Cara Brook" w:date="2023-08-29T12:33:00Z">
                    <w:rPr>
                      <w:rFonts w:ascii="Cambria Math" w:eastAsiaTheme="minorEastAsia" w:hAnsi="Cambria Math"/>
                    </w:rPr>
                    <m:t>/N</m:t>
                  </w:ins>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m:t>
            </m:r>
            <m:r>
              <w:ins w:id="54" w:author="Cara Brook" w:date="2023-08-29T12:33:00Z">
                <w:rPr>
                  <w:rFonts w:ascii="Cambria Math" w:eastAsiaTheme="minorEastAsia" w:hAnsi="Cambria Math"/>
                </w:rPr>
                <m:t>/N</m:t>
              </w:ins>
            </m:r>
          </m:e>
        </m:d>
      </m:oMath>
      <w:r w:rsidR="00847E3D">
        <w:rPr>
          <w:rFonts w:eastAsiaTheme="minorEastAsia"/>
        </w:rPr>
        <w:tab/>
        <w:t>(</w:t>
      </w:r>
      <w:r w:rsidR="009E5621">
        <w:rPr>
          <w:rFonts w:eastAsiaTheme="minorEastAsia"/>
        </w:rPr>
        <w:t>20</w:t>
      </w:r>
      <w:r w:rsidR="00847E3D">
        <w:rPr>
          <w:rFonts w:eastAsiaTheme="minorEastAsia"/>
        </w:rPr>
        <w:t>)</w:t>
      </w:r>
    </w:p>
    <w:p w14:paraId="55E7F807" w14:textId="77777777" w:rsidR="004E647F" w:rsidRDefault="004E647F" w:rsidP="004E647F">
      <w:pPr>
        <w:ind w:left="5580" w:right="-720" w:hanging="5580"/>
        <w:rPr>
          <w:rFonts w:eastAsiaTheme="minorEastAsia"/>
        </w:rPr>
      </w:pPr>
    </w:p>
    <w:p w14:paraId="3EA50ED5" w14:textId="0331C891" w:rsidR="004E647F" w:rsidRPr="005D61FA" w:rsidRDefault="00F635F7" w:rsidP="004E647F">
      <w:pPr>
        <w:ind w:left="5580" w:right="-720" w:hanging="5580"/>
        <w:rPr>
          <w:rFonts w:eastAsiaTheme="minorEastAsia"/>
          <w:color w:val="1F4E79" w:themeColor="accent5" w:themeShade="80"/>
        </w:rPr>
      </w:pPr>
      <w:r w:rsidRPr="005D61FA">
        <w:rPr>
          <w:rFonts w:eastAsiaTheme="minorEastAsia"/>
          <w:i/>
          <w:iCs/>
          <w:color w:val="1F4E79" w:themeColor="accent5" w:themeShade="80"/>
        </w:rPr>
        <w:t>Simplify using the product rule of differentiation.</w:t>
      </w:r>
    </w:p>
    <w:p w14:paraId="5B37039D" w14:textId="3B1CFA7C" w:rsidR="00EB22AD" w:rsidRDefault="00000000" w:rsidP="00B87FA2">
      <w:pPr>
        <w:ind w:left="5670" w:right="-1170" w:hanging="567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55" w:author="Cara Brook" w:date="2023-08-29T09:52:00Z">
                    <w:rPr>
                      <w:rFonts w:ascii="Cambria Math" w:eastAsiaTheme="minorEastAsia" w:hAnsi="Cambria Math"/>
                      <w:color w:val="000000" w:themeColor="text1"/>
                    </w:rPr>
                    <m:t>N</m:t>
                  </w:del>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hAnsi="Cambria Math"/>
            <w:color w:val="000000" w:themeColor="text1"/>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56" w:author="Cara Brook" w:date="2023-08-29T09:53:00Z">
                    <w:rPr>
                      <w:rFonts w:ascii="Cambria Math" w:eastAsiaTheme="minorEastAsia" w:hAnsi="Cambria Math"/>
                      <w:color w:val="000000" w:themeColor="text1"/>
                    </w:rPr>
                    <m:t>N</m:t>
                  </w:del>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r>
                  <w:ins w:id="57" w:author="Cara Brook" w:date="2023-08-29T12:33:00Z">
                    <w:rPr>
                      <w:rFonts w:ascii="Cambria Math" w:eastAsiaTheme="minorEastAsia" w:hAnsi="Cambria Math"/>
                    </w:rPr>
                    <m:t>/N</m:t>
                  </w:ins>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m:t>
            </m:r>
            <m:r>
              <w:ins w:id="58" w:author="Cara Brook" w:date="2023-08-29T12:33:00Z">
                <w:rPr>
                  <w:rFonts w:ascii="Cambria Math" w:eastAsiaTheme="minorEastAsia" w:hAnsi="Cambria Math"/>
                </w:rPr>
                <m:t>/N</m:t>
              </w:ins>
            </m:r>
          </m:e>
        </m:d>
      </m:oMath>
      <w:r w:rsidR="00F635F7">
        <w:rPr>
          <w:rFonts w:eastAsiaTheme="minorEastAsia"/>
        </w:rPr>
        <w:t xml:space="preserve"> </w:t>
      </w:r>
      <w:r w:rsidR="00B87FA2">
        <w:rPr>
          <w:rFonts w:eastAsiaTheme="minorEastAsia"/>
        </w:rPr>
        <w:tab/>
      </w:r>
      <w:r w:rsidR="00F635F7">
        <w:rPr>
          <w:rFonts w:eastAsiaTheme="minorEastAsia"/>
        </w:rPr>
        <w:t>(</w:t>
      </w:r>
      <w:r w:rsidR="009E5621">
        <w:rPr>
          <w:rFonts w:eastAsiaTheme="minorEastAsia"/>
        </w:rPr>
        <w:t>2</w:t>
      </w:r>
      <w:r w:rsidR="00370112">
        <w:rPr>
          <w:rFonts w:eastAsiaTheme="minorEastAsia"/>
        </w:rPr>
        <w:t>1</w:t>
      </w:r>
      <w:r w:rsidR="00F635F7">
        <w:rPr>
          <w:rFonts w:eastAsiaTheme="minorEastAsia"/>
        </w:rPr>
        <w:t>)</w:t>
      </w:r>
    </w:p>
    <w:p w14:paraId="7837EDDE" w14:textId="77777777" w:rsidR="009416BA" w:rsidRDefault="009416BA" w:rsidP="009416BA">
      <w:pPr>
        <w:ind w:left="5580" w:right="-720" w:hanging="5580"/>
        <w:rPr>
          <w:rFonts w:eastAsiaTheme="minorEastAsia"/>
          <w:i/>
          <w:iCs/>
          <w:color w:val="002060"/>
        </w:rPr>
      </w:pPr>
    </w:p>
    <w:p w14:paraId="7175C78A" w14:textId="6CFC7554" w:rsidR="009416BA" w:rsidRPr="005D61FA" w:rsidRDefault="009416BA" w:rsidP="009416BA">
      <w:pPr>
        <w:ind w:left="5580" w:right="-720" w:hanging="5580"/>
        <w:rPr>
          <w:rFonts w:eastAsiaTheme="minorEastAsia"/>
          <w:i/>
          <w:iCs/>
          <w:color w:val="1F4E79" w:themeColor="accent5" w:themeShade="80"/>
        </w:rPr>
      </w:pPr>
      <w:commentRangeStart w:id="59"/>
      <w:commentRangeStart w:id="60"/>
      <w:commentRangeStart w:id="61"/>
      <w:r w:rsidRPr="005D61FA">
        <w:rPr>
          <w:rFonts w:eastAsiaTheme="minorEastAsia"/>
          <w:i/>
          <w:iCs/>
          <w:color w:val="1F4E79" w:themeColor="accent5" w:themeShade="80"/>
        </w:rPr>
        <w:t>Integrate both sides.</w:t>
      </w:r>
      <w:commentRangeEnd w:id="59"/>
      <w:r w:rsidRPr="005D61FA">
        <w:rPr>
          <w:rStyle w:val="CommentReference"/>
          <w:color w:val="1F4E79" w:themeColor="accent5" w:themeShade="80"/>
        </w:rPr>
        <w:commentReference w:id="59"/>
      </w:r>
      <w:commentRangeEnd w:id="60"/>
      <w:r w:rsidR="00AA57D1">
        <w:rPr>
          <w:rStyle w:val="CommentReference"/>
        </w:rPr>
        <w:commentReference w:id="60"/>
      </w:r>
      <w:commentRangeEnd w:id="61"/>
      <w:r w:rsidR="00103787">
        <w:rPr>
          <w:rStyle w:val="CommentReference"/>
        </w:rPr>
        <w:commentReference w:id="61"/>
      </w:r>
    </w:p>
    <w:p w14:paraId="4247779F" w14:textId="66DB6270" w:rsidR="00B87FA2" w:rsidRDefault="00000000" w:rsidP="00B87FA2">
      <w:pPr>
        <w:ind w:left="5760" w:right="-1170" w:hanging="5760"/>
        <w:rPr>
          <w:rFonts w:eastAsiaTheme="minorEastAsia"/>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62" w:author="Cara Brook" w:date="2023-08-29T09:53:00Z">
                <w:rPr>
                  <w:rFonts w:ascii="Cambria Math" w:eastAsiaTheme="minorEastAsia" w:hAnsi="Cambria Math"/>
                  <w:color w:val="000000" w:themeColor="text1"/>
                </w:rPr>
                <m:t>N</m:t>
              </w:del>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63" w:author="Cara Brook" w:date="2023-08-29T09:53:00Z">
                        <w:rPr>
                          <w:rFonts w:ascii="Cambria Math" w:eastAsiaTheme="minorEastAsia" w:hAnsi="Cambria Math"/>
                          <w:color w:val="000000" w:themeColor="text1"/>
                        </w:rPr>
                        <m:t>N</m:t>
                      </w:del>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w:commentRangeStart w:id="64"/>
                        <m:r>
                          <w:rPr>
                            <w:rFonts w:ascii="Cambria Math" w:hAnsi="Cambria Math"/>
                            <w:color w:val="000000" w:themeColor="text1"/>
                          </w:rPr>
                          <m:t>a-τ,t-τ</m:t>
                        </m:r>
                        <w:commentRangeEnd w:id="64"/>
                        <m:r>
                          <m:rPr>
                            <m:sty m:val="p"/>
                          </m:rPr>
                          <w:rPr>
                            <w:rStyle w:val="CommentReference"/>
                          </w:rPr>
                          <w:commentReference w:id="64"/>
                        </m:r>
                      </m:e>
                    </m:d>
                    <m:r>
                      <w:rPr>
                        <w:rFonts w:ascii="Cambria Math" w:hAnsi="Cambria Math"/>
                      </w:rPr>
                      <m:t xml:space="preserve">- </m:t>
                    </m:r>
                    <m:r>
                      <w:rPr>
                        <w:rFonts w:ascii="Cambria Math" w:eastAsiaTheme="minorEastAsia" w:hAnsi="Cambria Math"/>
                      </w:rPr>
                      <m:t>σ</m:t>
                    </m:r>
                    <m:r>
                      <w:ins w:id="65" w:author="Cara Brook" w:date="2023-08-29T12:33:00Z">
                        <w:rPr>
                          <w:rFonts w:ascii="Cambria Math" w:eastAsiaTheme="minorEastAsia" w:hAnsi="Cambria Math"/>
                        </w:rPr>
                        <m:t>/N</m:t>
                      </w:ins>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r>
                  <w:ins w:id="66" w:author="Cara Brook" w:date="2023-08-29T12:33:00Z">
                    <w:rPr>
                      <w:rFonts w:ascii="Cambria Math" w:eastAsiaTheme="minorEastAsia" w:hAnsi="Cambria Math"/>
                    </w:rPr>
                    <m:t>/N</m:t>
                  </w:ins>
                </m:r>
              </m:e>
            </m:d>
            <m:r>
              <w:rPr>
                <w:rFonts w:ascii="Cambria Math" w:hAnsi="Cambria Math"/>
              </w:rPr>
              <m:t>dτ</m:t>
            </m:r>
          </m:e>
        </m:nary>
      </m:oMath>
      <w:r w:rsidR="009416BA">
        <w:rPr>
          <w:rFonts w:eastAsiaTheme="minorEastAsia"/>
        </w:rPr>
        <w:t xml:space="preserve">    (2</w:t>
      </w:r>
      <w:r w:rsidR="00370112">
        <w:rPr>
          <w:rFonts w:eastAsiaTheme="minorEastAsia"/>
        </w:rPr>
        <w:t>2</w:t>
      </w:r>
      <w:r w:rsidR="009416BA">
        <w:rPr>
          <w:rFonts w:eastAsiaTheme="minorEastAsia"/>
        </w:rPr>
        <w:t>)</w:t>
      </w:r>
    </w:p>
    <w:p w14:paraId="000DA2C2" w14:textId="77777777" w:rsidR="00B87FA2" w:rsidRDefault="00B87FA2" w:rsidP="00B87FA2">
      <w:pPr>
        <w:ind w:left="5760" w:right="-1170" w:hanging="5760"/>
        <w:rPr>
          <w:rFonts w:eastAsiaTheme="minorEastAsia"/>
        </w:rPr>
      </w:pPr>
    </w:p>
    <w:p w14:paraId="7F3AB0A0" w14:textId="7F3CEE6D" w:rsidR="00B87FA2" w:rsidRDefault="00B87FA2" w:rsidP="00B87FA2">
      <w:pPr>
        <w:ind w:left="5580" w:right="-720" w:hanging="5580"/>
        <w:rPr>
          <w:rFonts w:eastAsiaTheme="minorEastAsia"/>
          <w:i/>
          <w:iCs/>
          <w:color w:val="1F4E79" w:themeColor="accent5" w:themeShade="80"/>
        </w:rPr>
      </w:pPr>
      <w:r>
        <w:rPr>
          <w:rFonts w:eastAsiaTheme="minorEastAsia"/>
          <w:i/>
          <w:iCs/>
          <w:color w:val="1F4E79" w:themeColor="accent5" w:themeShade="80"/>
        </w:rPr>
        <w:t>Simplify – (I took the integrating factor out of the integral—I think that is allowed?).</w:t>
      </w:r>
    </w:p>
    <w:p w14:paraId="16F7A999" w14:textId="6EC7C3B6" w:rsidR="00B87FA2" w:rsidRPr="005D61FA" w:rsidRDefault="00000000" w:rsidP="00B87FA2">
      <w:pPr>
        <w:ind w:left="5580" w:right="-1350" w:hanging="6480"/>
        <w:rPr>
          <w:rFonts w:eastAsiaTheme="minorEastAsia"/>
          <w:i/>
          <w:iCs/>
          <w:color w:val="1F4E79" w:themeColor="accent5" w:themeShade="80"/>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67" w:author="Cara Brook" w:date="2023-08-29T09:53:00Z">
                <w:rPr>
                  <w:rFonts w:ascii="Cambria Math" w:eastAsiaTheme="minorEastAsia" w:hAnsi="Cambria Math"/>
                  <w:color w:val="000000" w:themeColor="text1"/>
                </w:rPr>
                <m:t>N</m:t>
              </w:del>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68" w:author="Cara Brook" w:date="2023-08-29T09:53:00Z">
                    <w:rPr>
                      <w:rFonts w:ascii="Cambria Math" w:eastAsiaTheme="minorEastAsia" w:hAnsi="Cambria Math"/>
                      <w:color w:val="000000" w:themeColor="text1"/>
                    </w:rPr>
                    <m:t>N</m:t>
                  </w:del>
                </m:r>
                <m:r>
                  <w:rPr>
                    <w:rFonts w:ascii="Cambria Math" w:eastAsiaTheme="minorEastAsia" w:hAnsi="Cambria Math"/>
                  </w:rPr>
                  <m:t>τ</m:t>
                </m:r>
              </m:sup>
            </m:sSup>
          </m:e>
        </m:d>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r>
                      <w:ins w:id="69" w:author="Cara Brook" w:date="2023-08-29T12:34:00Z">
                        <w:rPr>
                          <w:rFonts w:ascii="Cambria Math" w:eastAsiaTheme="minorEastAsia" w:hAnsi="Cambria Math"/>
                        </w:rPr>
                        <m:t>/N</m:t>
                      </w:ins>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dτ-</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e>
                </m:nary>
                <m:r>
                  <w:rPr>
                    <w:rFonts w:ascii="Cambria Math" w:hAnsi="Cambria Math"/>
                  </w:rPr>
                  <m:t>dτ+</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σ</m:t>
                    </m:r>
                    <m:r>
                      <w:ins w:id="70" w:author="Cara Brook" w:date="2023-08-29T12:34:00Z">
                        <w:rPr>
                          <w:rFonts w:ascii="Cambria Math" w:eastAsiaTheme="minorEastAsia" w:hAnsi="Cambria Math"/>
                        </w:rPr>
                        <m:t>/N</m:t>
                      </w:ins>
                    </m:r>
                  </m:e>
                </m:nary>
                <m:r>
                  <w:rPr>
                    <w:rFonts w:ascii="Cambria Math" w:hAnsi="Cambria Math"/>
                  </w:rPr>
                  <m:t xml:space="preserve">dτ  </m:t>
                </m:r>
              </m:e>
            </m:nary>
          </m:e>
        </m:d>
        <m:r>
          <w:rPr>
            <w:rFonts w:ascii="Cambria Math" w:eastAsiaTheme="minorEastAsia" w:hAnsi="Cambria Math"/>
          </w:rPr>
          <m:t xml:space="preserve"> </m:t>
        </m:r>
      </m:oMath>
      <w:r w:rsidR="00B87FA2">
        <w:rPr>
          <w:rFonts w:eastAsiaTheme="minorEastAsia"/>
        </w:rPr>
        <w:t xml:space="preserve">(23)  </w:t>
      </w:r>
    </w:p>
    <w:p w14:paraId="2D9F36EF" w14:textId="77777777" w:rsidR="00B87FA2" w:rsidRDefault="00B87FA2" w:rsidP="00B87FA2">
      <w:pPr>
        <w:ind w:left="5760" w:right="-1170" w:hanging="5760"/>
        <w:rPr>
          <w:rFonts w:eastAsiaTheme="minorEastAsia"/>
          <w:i/>
          <w:iCs/>
          <w:color w:val="1F4E79" w:themeColor="accent5" w:themeShade="80"/>
        </w:rPr>
      </w:pPr>
    </w:p>
    <w:p w14:paraId="37FA7E56" w14:textId="139CCC2B" w:rsidR="00B87FA2" w:rsidRPr="00B87FA2" w:rsidRDefault="00B87FA2" w:rsidP="00846470">
      <w:pPr>
        <w:rPr>
          <w:rFonts w:eastAsiaTheme="minorEastAsia"/>
          <w:i/>
          <w:iCs/>
          <w:color w:val="1F4E79" w:themeColor="accent5" w:themeShade="80"/>
        </w:rPr>
      </w:pPr>
      <w:r>
        <w:rPr>
          <w:rFonts w:eastAsiaTheme="minorEastAsia"/>
          <w:i/>
          <w:iCs/>
          <w:color w:val="1F4E79" w:themeColor="accent5" w:themeShade="80"/>
        </w:rPr>
        <w:t>Simplify</w:t>
      </w:r>
      <w:r w:rsidR="00362FBD">
        <w:rPr>
          <w:rFonts w:eastAsiaTheme="minorEastAsia"/>
          <w:i/>
          <w:iCs/>
          <w:color w:val="1F4E79" w:themeColor="accent5" w:themeShade="80"/>
        </w:rPr>
        <w:t xml:space="preserve"> further</w:t>
      </w:r>
      <w:r>
        <w:rPr>
          <w:rFonts w:eastAsiaTheme="minorEastAsia"/>
          <w:i/>
          <w:iCs/>
          <w:color w:val="1F4E79" w:themeColor="accent5" w:themeShade="80"/>
        </w:rPr>
        <w:t>. Here, we break dow</w:t>
      </w:r>
      <w:r w:rsidRPr="00B87FA2">
        <w:rPr>
          <w:rFonts w:eastAsiaTheme="minorEastAsia"/>
          <w:i/>
          <w:iCs/>
          <w:color w:val="1F4E79" w:themeColor="accent5" w:themeShade="80"/>
        </w:rPr>
        <w:t xml:space="preserve">n </w:t>
      </w:r>
      <m:oMath>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m:t>
            </m:r>
          </m:e>
        </m:d>
        <m:r>
          <w:rPr>
            <w:rFonts w:ascii="Cambria Math" w:hAnsi="Cambria Math"/>
            <w:color w:val="1F4E79" w:themeColor="accent5" w:themeShade="80"/>
          </w:rPr>
          <m:t xml:space="preserve"> </m:t>
        </m:r>
      </m:oMath>
      <w:r w:rsidRPr="00B87FA2">
        <w:rPr>
          <w:rFonts w:eastAsiaTheme="minorEastAsia"/>
          <w:i/>
          <w:color w:val="1F4E79" w:themeColor="accent5" w:themeShade="80"/>
        </w:rPr>
        <w:t>piecewise</w:t>
      </w:r>
      <w:r w:rsidRPr="00846470">
        <w:rPr>
          <w:rFonts w:eastAsiaTheme="minorEastAsia"/>
          <w:i/>
          <w:color w:val="1F4E79" w:themeColor="accent5" w:themeShade="80"/>
        </w:rPr>
        <w:t>, as in Cummings.</w:t>
      </w:r>
      <w:r w:rsidR="00846470" w:rsidRPr="00846470">
        <w:rPr>
          <w:rFonts w:eastAsiaTheme="minorEastAsia"/>
          <w:i/>
          <w:color w:val="1F4E79" w:themeColor="accent5" w:themeShade="80"/>
        </w:rPr>
        <w:t xml:space="preserve"> I multiplied each term that gets integrated by “</w:t>
      </w:r>
      <m:oMath>
        <m:r>
          <w:rPr>
            <w:rFonts w:ascii="Cambria Math" w:hAnsi="Cambria Math"/>
            <w:color w:val="1F4E79" w:themeColor="accent5" w:themeShade="80"/>
          </w:rPr>
          <m:t>τ</m:t>
        </m:r>
      </m:oMath>
      <w:r w:rsidR="00846470" w:rsidRPr="00846470">
        <w:rPr>
          <w:rFonts w:eastAsiaTheme="minorEastAsia"/>
          <w:i/>
          <w:color w:val="1F4E79" w:themeColor="accent5" w:themeShade="80"/>
        </w:rPr>
        <w:t xml:space="preserve">” but it could be a or t as well… Okay to write as </w:t>
      </w:r>
      <m:oMath>
        <m:r>
          <w:rPr>
            <w:rFonts w:ascii="Cambria Math" w:hAnsi="Cambria Math"/>
            <w:color w:val="1F4E79" w:themeColor="accent5" w:themeShade="80"/>
          </w:rPr>
          <m:t>τ</m:t>
        </m:r>
      </m:oMath>
      <w:r w:rsidR="00846470" w:rsidRPr="00846470">
        <w:rPr>
          <w:rFonts w:eastAsiaTheme="minorEastAsia"/>
          <w:i/>
          <w:color w:val="1F4E79" w:themeColor="accent5" w:themeShade="80"/>
        </w:rPr>
        <w:t>?</w:t>
      </w:r>
    </w:p>
    <w:p w14:paraId="271F915A" w14:textId="49A7AB9B" w:rsidR="00B87FA2" w:rsidRDefault="00000000" w:rsidP="00362FBD">
      <w:pPr>
        <w:ind w:right="-1170"/>
        <w:rPr>
          <w:rFonts w:eastAsiaTheme="minorEastAsia"/>
          <w:iCs/>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71" w:author="Cara Brook" w:date="2023-08-29T09:56:00Z">
                <w:rPr>
                  <w:rFonts w:ascii="Cambria Math" w:eastAsiaTheme="minorEastAsia" w:hAnsi="Cambria Math"/>
                  <w:color w:val="000000" w:themeColor="text1"/>
                </w:rPr>
                <m:t>N</m:t>
              </w:del>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72" w:author="Cara Brook" w:date="2023-08-29T09:55:00Z">
                    <w:rPr>
                      <w:rFonts w:ascii="Cambria Math" w:eastAsiaTheme="minorEastAsia" w:hAnsi="Cambria Math"/>
                      <w:color w:val="000000" w:themeColor="text1"/>
                    </w:rPr>
                    <m:t>N</m:t>
                  </w:del>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r>
                          <w:ins w:id="73" w:author="Cara Brook" w:date="2023-08-29T12:34:00Z">
                            <w:rPr>
                              <w:rFonts w:ascii="Cambria Math" w:eastAsiaTheme="minorEastAsia" w:hAnsi="Cambria Math"/>
                            </w:rPr>
                            <m:t>/N</m:t>
                          </w:ins>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e>
                </m:nary>
                <m:r>
                  <w:rPr>
                    <w:rFonts w:ascii="Cambria Math" w:hAnsi="Cambria Math"/>
                  </w:rPr>
                  <m:t>dτ</m:t>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r>
              <w:rPr>
                <w:rFonts w:ascii="Cambria Math" w:eastAsiaTheme="minorEastAsia" w:hAnsi="Cambria Math"/>
              </w:rPr>
              <m:t>στ</m:t>
            </m:r>
            <m:r>
              <w:ins w:id="74" w:author="Cara Brook" w:date="2023-08-29T12:35:00Z">
                <w:rPr>
                  <w:rFonts w:ascii="Cambria Math" w:eastAsiaTheme="minorEastAsia" w:hAnsi="Cambria Math"/>
                </w:rPr>
                <m:t>/N</m:t>
              </w:ins>
            </m:r>
          </m:e>
        </m:d>
      </m:oMath>
      <w:r w:rsidR="00362FBD">
        <w:rPr>
          <w:rFonts w:eastAsiaTheme="minorEastAsia"/>
          <w:iCs/>
        </w:rPr>
        <w:t>(24)</w:t>
      </w:r>
    </w:p>
    <w:p w14:paraId="01935936" w14:textId="77777777" w:rsidR="00362FBD" w:rsidRPr="00362FBD" w:rsidRDefault="00362FBD" w:rsidP="00362FBD">
      <w:pPr>
        <w:ind w:right="-1170"/>
        <w:rPr>
          <w:rFonts w:eastAsiaTheme="minorEastAsia"/>
          <w:iCs/>
          <w:color w:val="1F4E79" w:themeColor="accent5" w:themeShade="80"/>
        </w:rPr>
      </w:pPr>
    </w:p>
    <w:p w14:paraId="0C1F4C10" w14:textId="2C7DA37C" w:rsidR="00B87FA2" w:rsidRDefault="00362FBD" w:rsidP="00B87FA2">
      <w:pPr>
        <w:ind w:left="5760" w:right="-1170" w:hanging="5760"/>
        <w:rPr>
          <w:rFonts w:eastAsiaTheme="minorEastAsia"/>
          <w:i/>
          <w:iCs/>
          <w:color w:val="1F4E79" w:themeColor="accent5" w:themeShade="80"/>
        </w:rPr>
      </w:pPr>
      <w:r>
        <w:rPr>
          <w:rFonts w:eastAsiaTheme="minorEastAsia"/>
          <w:i/>
          <w:iCs/>
          <w:color w:val="1F4E79" w:themeColor="accent5" w:themeShade="80"/>
        </w:rPr>
        <w:t>Simplify further.</w:t>
      </w:r>
    </w:p>
    <w:p w14:paraId="31690FA5" w14:textId="26E076B9" w:rsidR="00FD252D" w:rsidRDefault="00000000" w:rsidP="00FD252D">
      <w:pPr>
        <w:ind w:right="-1170"/>
        <w:rPr>
          <w:rFonts w:eastAsiaTheme="minorEastAsia"/>
          <w:iCs/>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75" w:author="Cara Brook" w:date="2023-08-29T09:56:00Z">
                <w:rPr>
                  <w:rFonts w:ascii="Cambria Math" w:eastAsiaTheme="minorEastAsia" w:hAnsi="Cambria Math"/>
                  <w:color w:val="000000" w:themeColor="text1"/>
                </w:rPr>
                <m:t>N</m:t>
              </w:del>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r>
                  <w:del w:id="76" w:author="Cara Brook" w:date="2023-08-29T09:56:00Z">
                    <w:rPr>
                      <w:rFonts w:ascii="Cambria Math" w:eastAsiaTheme="minorEastAsia" w:hAnsi="Cambria Math"/>
                      <w:color w:val="000000" w:themeColor="text1"/>
                    </w:rPr>
                    <m:t>N</m:t>
                  </w:del>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ctrlPr>
                  <w:rPr>
                    <w:rFonts w:ascii="Cambria Math" w:hAnsi="Cambria Math"/>
                    <w:i/>
                  </w:rPr>
                </m:ctrlPr>
              </m:dPr>
              <m:e>
                <m:r>
                  <w:rPr>
                    <w:rFonts w:ascii="Cambria Math" w:eastAsiaTheme="minorEastAsia" w:hAnsi="Cambria Math"/>
                    <w:color w:val="000000" w:themeColor="text1"/>
                  </w:rPr>
                  <m:t>N</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eastAsiaTheme="minorEastAsia" w:hAnsi="Cambria Math"/>
                    <w:color w:val="000000" w:themeColor="text1"/>
                  </w:rPr>
                  <m:t>-</m:t>
                </m:r>
                <m:r>
                  <w:rPr>
                    <w:rFonts w:ascii="Cambria Math" w:eastAsiaTheme="minorEastAsia" w:hAnsi="Cambria Math"/>
                  </w:rPr>
                  <m:t>στ</m:t>
                </m:r>
                <m:r>
                  <w:ins w:id="77" w:author="Cara Brook" w:date="2023-08-29T12:35:00Z">
                    <w:rPr>
                      <w:rFonts w:ascii="Cambria Math" w:eastAsiaTheme="minorEastAsia" w:hAnsi="Cambria Math"/>
                    </w:rPr>
                    <m:t>/N</m:t>
                  </w:ins>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f>
              <m:fPr>
                <m:ctrlPr>
                  <w:ins w:id="78" w:author="Cara Brook" w:date="2023-08-29T12:35:00Z">
                    <w:rPr>
                      <w:rFonts w:ascii="Cambria Math" w:eastAsiaTheme="minorEastAsia" w:hAnsi="Cambria Math"/>
                      <w:i/>
                    </w:rPr>
                  </w:ins>
                </m:ctrlPr>
              </m:fPr>
              <m:num>
                <m:r>
                  <w:rPr>
                    <w:rFonts w:ascii="Cambria Math" w:eastAsiaTheme="minorEastAsia" w:hAnsi="Cambria Math"/>
                  </w:rPr>
                  <m:t>στ</m:t>
                </m:r>
                <m:ctrlPr>
                  <w:ins w:id="79" w:author="Cara Brook" w:date="2023-08-29T12:35:00Z">
                    <w:rPr>
                      <w:rFonts w:ascii="Cambria Math" w:hAnsi="Cambria Math"/>
                      <w:i/>
                    </w:rPr>
                  </w:ins>
                </m:ctrlPr>
              </m:num>
              <m:den>
                <m:r>
                  <w:ins w:id="80" w:author="Cara Brook" w:date="2023-08-29T12:35:00Z">
                    <w:rPr>
                      <w:rFonts w:ascii="Cambria Math" w:eastAsiaTheme="minorEastAsia" w:hAnsi="Cambria Math"/>
                    </w:rPr>
                    <m:t>N</m:t>
                  </w:ins>
                </m:r>
              </m:den>
            </m:f>
          </m:e>
        </m:d>
        <m:r>
          <w:ins w:id="81" w:author="Cara Brook" w:date="2023-08-29T12:35:00Z">
            <w:rPr>
              <w:rFonts w:ascii="Cambria Math" w:hAnsi="Cambria Math"/>
            </w:rPr>
            <m:t>+C</m:t>
          </w:ins>
        </m:r>
      </m:oMath>
      <w:r w:rsidR="00FD252D">
        <w:rPr>
          <w:rFonts w:eastAsiaTheme="minorEastAsia"/>
        </w:rPr>
        <w:tab/>
      </w:r>
      <w:r w:rsidR="00FD252D">
        <w:rPr>
          <w:rFonts w:eastAsiaTheme="minorEastAsia"/>
          <w:iCs/>
        </w:rPr>
        <w:t>(25)</w:t>
      </w:r>
    </w:p>
    <w:p w14:paraId="3416F1E1" w14:textId="77777777" w:rsidR="00FD252D" w:rsidRDefault="00FD252D" w:rsidP="00FD252D">
      <w:pPr>
        <w:ind w:left="5760" w:right="-1170" w:hanging="5760"/>
        <w:rPr>
          <w:rFonts w:eastAsiaTheme="minorEastAsia"/>
          <w:i/>
          <w:iCs/>
          <w:color w:val="1F4E79" w:themeColor="accent5" w:themeShade="80"/>
        </w:rPr>
      </w:pPr>
    </w:p>
    <w:p w14:paraId="7019F0A1" w14:textId="0CF5D103" w:rsidR="00FD252D" w:rsidRDefault="00FD252D" w:rsidP="00FD252D">
      <w:pPr>
        <w:ind w:left="5760" w:right="-1170" w:hanging="5760"/>
        <w:rPr>
          <w:rFonts w:eastAsiaTheme="minorEastAsia"/>
          <w:i/>
          <w:iCs/>
          <w:color w:val="1F4E79" w:themeColor="accent5" w:themeShade="80"/>
        </w:rPr>
      </w:pPr>
      <w:r>
        <w:rPr>
          <w:rFonts w:eastAsiaTheme="minorEastAsia"/>
          <w:i/>
          <w:iCs/>
          <w:color w:val="1F4E79" w:themeColor="accent5" w:themeShade="80"/>
        </w:rPr>
        <w:t xml:space="preserve">Divide by integrating factor that was on LHS. It looks like these cancel </w:t>
      </w:r>
      <w:proofErr w:type="gramStart"/>
      <w:r>
        <w:rPr>
          <w:rFonts w:eastAsiaTheme="minorEastAsia"/>
          <w:i/>
          <w:iCs/>
          <w:color w:val="1F4E79" w:themeColor="accent5" w:themeShade="80"/>
        </w:rPr>
        <w:t>out?</w:t>
      </w:r>
      <w:proofErr w:type="gramEnd"/>
    </w:p>
    <w:p w14:paraId="7888429B" w14:textId="4E7E4296" w:rsidR="00FD252D" w:rsidRDefault="00000000" w:rsidP="00FD252D">
      <w:pPr>
        <w:ind w:right="-1170"/>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ctrlPr>
              <w:rPr>
                <w:rFonts w:ascii="Cambria Math" w:hAnsi="Cambria Math"/>
                <w:i/>
              </w:rPr>
            </m:ctrlPr>
          </m:dPr>
          <m:e>
            <m:r>
              <w:rPr>
                <w:rFonts w:ascii="Cambria Math" w:eastAsiaTheme="minorEastAsia" w:hAnsi="Cambria Math"/>
                <w:color w:val="000000" w:themeColor="text1"/>
              </w:rPr>
              <m:t>N</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eastAsiaTheme="minorEastAsia" w:hAnsi="Cambria Math"/>
                <w:color w:val="000000" w:themeColor="text1"/>
              </w:rPr>
              <m:t>-</m:t>
            </m:r>
            <m:r>
              <w:rPr>
                <w:rFonts w:ascii="Cambria Math" w:eastAsiaTheme="minorEastAsia" w:hAnsi="Cambria Math"/>
              </w:rPr>
              <m:t>στ</m:t>
            </m:r>
            <m:r>
              <w:ins w:id="82" w:author="Cara Brook" w:date="2023-08-29T12:36:00Z">
                <w:rPr>
                  <w:rFonts w:ascii="Cambria Math" w:eastAsiaTheme="minorEastAsia" w:hAnsi="Cambria Math"/>
                </w:rPr>
                <m:t>/N</m:t>
              </w:ins>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r>
          <w:rPr>
            <w:rFonts w:ascii="Cambria Math" w:eastAsiaTheme="minorEastAsia" w:hAnsi="Cambria Math"/>
          </w:rPr>
          <m:t>στ</m:t>
        </m:r>
        <m:r>
          <w:ins w:id="83" w:author="Cara Brook" w:date="2023-08-29T12:36:00Z">
            <w:rPr>
              <w:rFonts w:ascii="Cambria Math" w:eastAsiaTheme="minorEastAsia" w:hAnsi="Cambria Math"/>
            </w:rPr>
            <m:t>/N</m:t>
          </w:ins>
        </m:r>
        <m:r>
          <w:rPr>
            <w:rFonts w:ascii="Cambria Math" w:eastAsiaTheme="minorEastAsia" w:hAnsi="Cambria Math"/>
          </w:rPr>
          <m:t>+C</m:t>
        </m:r>
        <m:sSup>
          <m:sSupPr>
            <m:ctrlPr>
              <w:ins w:id="84" w:author="Cara Brook" w:date="2023-08-29T09:58:00Z">
                <w:rPr>
                  <w:rFonts w:ascii="Cambria Math" w:hAnsi="Cambria Math"/>
                  <w:i/>
                  <w:color w:val="000000" w:themeColor="text1"/>
                </w:rPr>
              </w:ins>
            </m:ctrlPr>
          </m:sSupPr>
          <m:e>
            <m:r>
              <w:ins w:id="85" w:author="Cara Brook" w:date="2023-08-29T09:58:00Z">
                <w:rPr>
                  <w:rFonts w:ascii="Cambria Math" w:hAnsi="Cambria Math"/>
                  <w:color w:val="000000" w:themeColor="text1"/>
                </w:rPr>
                <m:t>e</m:t>
              </w:ins>
            </m:r>
          </m:e>
          <m:sup>
            <m:r>
              <w:ins w:id="86" w:author="Cara Brook" w:date="2023-08-29T09:58:00Z">
                <w:rPr>
                  <w:rFonts w:ascii="Cambria Math" w:eastAsiaTheme="minorEastAsia" w:hAnsi="Cambria Math"/>
                  <w:color w:val="1F4E79" w:themeColor="accent5" w:themeShade="80"/>
                </w:rPr>
                <m:t>-</m:t>
              </w:ins>
            </m:r>
            <m:r>
              <w:ins w:id="87" w:author="Cara Brook" w:date="2023-08-29T09:58:00Z">
                <w:rPr>
                  <w:rFonts w:ascii="Cambria Math" w:eastAsiaTheme="minorEastAsia" w:hAnsi="Cambria Math"/>
                  <w:color w:val="000000" w:themeColor="text1"/>
                </w:rPr>
                <m:t>σ</m:t>
              </w:ins>
            </m:r>
            <m:r>
              <w:ins w:id="88" w:author="Cara Brook" w:date="2023-08-29T09:58:00Z">
                <w:rPr>
                  <w:rFonts w:ascii="Cambria Math" w:eastAsiaTheme="minorEastAsia" w:hAnsi="Cambria Math"/>
                </w:rPr>
                <m:t>τ</m:t>
              </w:ins>
            </m:r>
          </m:sup>
        </m:sSup>
      </m:oMath>
      <w:r w:rsidR="00FD252D">
        <w:rPr>
          <w:rFonts w:eastAsiaTheme="minorEastAsia"/>
        </w:rPr>
        <w:tab/>
      </w:r>
      <w:r w:rsidR="00FD252D">
        <w:rPr>
          <w:rFonts w:eastAsiaTheme="minorEastAsia"/>
          <w:iCs/>
        </w:rPr>
        <w:t>(26)</w:t>
      </w:r>
    </w:p>
    <w:p w14:paraId="6C5D7A74" w14:textId="77777777" w:rsidR="00FD252D" w:rsidRDefault="00FD252D" w:rsidP="00FD252D">
      <w:pPr>
        <w:ind w:right="-1170"/>
        <w:rPr>
          <w:rFonts w:eastAsiaTheme="minorEastAsia"/>
          <w:iCs/>
        </w:rPr>
      </w:pPr>
    </w:p>
    <w:p w14:paraId="58AAE25E" w14:textId="20B65FC1" w:rsidR="002B2F20" w:rsidRPr="002B2F20" w:rsidRDefault="002B2F20" w:rsidP="002B2F20">
      <w:pPr>
        <w:rPr>
          <w:rFonts w:eastAsiaTheme="minorEastAsia"/>
          <w:i/>
          <w:color w:val="1F4E79" w:themeColor="accent5" w:themeShade="80"/>
        </w:rPr>
      </w:pPr>
      <w:r w:rsidRPr="002B2F20">
        <w:rPr>
          <w:rFonts w:eastAsiaTheme="minorEastAsia"/>
          <w:i/>
          <w:iCs/>
          <w:color w:val="1F4E79" w:themeColor="accent5" w:themeShade="80"/>
        </w:rPr>
        <w:t xml:space="preserve">Using the assumption,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d>
          <m:dPr>
            <m:ctrlPr>
              <w:rPr>
                <w:rFonts w:ascii="Cambria Math" w:eastAsiaTheme="minorEastAsia" w:hAnsi="Cambria Math"/>
                <w:i/>
                <w:color w:val="1F4E79" w:themeColor="accent5" w:themeShade="80"/>
              </w:rPr>
            </m:ctrlPr>
          </m:dPr>
          <m:e>
            <m:r>
              <w:rPr>
                <w:rFonts w:ascii="Cambria Math" w:eastAsiaTheme="minorEastAsia" w:hAnsi="Cambria Math"/>
                <w:color w:val="1F4E79" w:themeColor="accent5" w:themeShade="80"/>
              </w:rPr>
              <m:t>0</m:t>
            </m:r>
          </m:e>
        </m:d>
        <m:r>
          <w:rPr>
            <w:rFonts w:ascii="Cambria Math" w:eastAsiaTheme="minorEastAsia" w:hAnsi="Cambria Math"/>
            <w:color w:val="1F4E79" w:themeColor="accent5" w:themeShade="80"/>
          </w:rPr>
          <m:t>=</m:t>
        </m:r>
        <m:r>
          <w:rPr>
            <w:rFonts w:ascii="Cambria Math" w:hAnsi="Cambria Math"/>
            <w:color w:val="1F4E79" w:themeColor="accent5" w:themeShade="80"/>
          </w:rPr>
          <m:t>0</m:t>
        </m:r>
      </m:oMath>
      <w:r w:rsidRPr="002B2F20">
        <w:rPr>
          <w:rFonts w:eastAsiaTheme="minorEastAsia"/>
          <w:i/>
          <w:color w:val="1F4E79" w:themeColor="accent5" w:themeShade="80"/>
        </w:rPr>
        <w:t xml:space="preserve">, we can determine that </w:t>
      </w:r>
      <m:oMath>
        <m:r>
          <w:rPr>
            <w:rFonts w:ascii="Cambria Math" w:eastAsiaTheme="minorEastAsia" w:hAnsi="Cambria Math"/>
            <w:color w:val="1F4E79" w:themeColor="accent5" w:themeShade="80"/>
          </w:rPr>
          <m:t>C=</m:t>
        </m:r>
        <m:r>
          <w:rPr>
            <w:rFonts w:ascii="Cambria Math" w:hAnsi="Cambria Math"/>
            <w:color w:val="1F4E79" w:themeColor="accent5" w:themeShade="80"/>
          </w:rPr>
          <m:t xml:space="preserve">0, </m:t>
        </m:r>
      </m:oMath>
      <w:r w:rsidRPr="002B2F20">
        <w:rPr>
          <w:rFonts w:eastAsiaTheme="minorEastAsia"/>
          <w:i/>
          <w:color w:val="1F4E79" w:themeColor="accent5" w:themeShade="80"/>
        </w:rPr>
        <w:t xml:space="preserve">and then reformat as: </w:t>
      </w:r>
    </w:p>
    <w:p w14:paraId="5B8356EE" w14:textId="77777777" w:rsidR="002B2F20" w:rsidRDefault="002B2F20" w:rsidP="00FD252D">
      <w:pPr>
        <w:ind w:right="-1170"/>
        <w:rPr>
          <w:rFonts w:eastAsiaTheme="minorEastAsia"/>
          <w:iCs/>
        </w:rPr>
      </w:pPr>
    </w:p>
    <w:p w14:paraId="5833530A" w14:textId="3B5BD971" w:rsidR="002B2F20" w:rsidRDefault="00000000" w:rsidP="002B2F20">
      <w:pPr>
        <w:ind w:right="-1170"/>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ctrlPr>
              <w:rPr>
                <w:rFonts w:ascii="Cambria Math" w:hAnsi="Cambria Math"/>
                <w:i/>
              </w:rPr>
            </m:ctrlPr>
          </m:dPr>
          <m:e>
            <m:r>
              <w:rPr>
                <w:rFonts w:ascii="Cambria Math" w:eastAsiaTheme="minorEastAsia" w:hAnsi="Cambria Math"/>
                <w:color w:val="000000" w:themeColor="text1"/>
              </w:rPr>
              <m:t>N</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eastAsiaTheme="minorEastAsia" w:hAnsi="Cambria Math"/>
                <w:color w:val="000000" w:themeColor="text1"/>
              </w:rPr>
              <m:t>-</m:t>
            </m:r>
            <m:r>
              <w:rPr>
                <w:rFonts w:ascii="Cambria Math" w:eastAsiaTheme="minorEastAsia" w:hAnsi="Cambria Math"/>
              </w:rPr>
              <m:t>στ</m:t>
            </m:r>
            <m:r>
              <w:ins w:id="89" w:author="Cara Brook" w:date="2023-08-29T12:37:00Z">
                <w:rPr>
                  <w:rFonts w:ascii="Cambria Math" w:eastAsiaTheme="minorEastAsia" w:hAnsi="Cambria Math"/>
                </w:rPr>
                <m:t>/N</m:t>
              </w:ins>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r>
          <w:rPr>
            <w:rFonts w:ascii="Cambria Math" w:eastAsiaTheme="minorEastAsia" w:hAnsi="Cambria Math"/>
          </w:rPr>
          <m:t>στ</m:t>
        </m:r>
        <m:r>
          <w:ins w:id="90" w:author="Cara Brook" w:date="2023-08-29T12:37:00Z">
            <w:rPr>
              <w:rFonts w:ascii="Cambria Math" w:eastAsiaTheme="minorEastAsia" w:hAnsi="Cambria Math"/>
            </w:rPr>
            <m:t>/N</m:t>
          </w:ins>
        </m:r>
      </m:oMath>
      <w:r w:rsidR="002B2F20">
        <w:rPr>
          <w:rFonts w:eastAsiaTheme="minorEastAsia"/>
        </w:rPr>
        <w:tab/>
      </w:r>
      <w:r w:rsidR="002B2F20">
        <w:rPr>
          <w:rFonts w:eastAsiaTheme="minorEastAsia"/>
          <w:iCs/>
        </w:rPr>
        <w:t>(27)</w:t>
      </w:r>
    </w:p>
    <w:p w14:paraId="5902B700" w14:textId="77777777" w:rsidR="002B2F20" w:rsidRDefault="002B2F20" w:rsidP="00FD252D">
      <w:pPr>
        <w:ind w:right="-1170"/>
        <w:rPr>
          <w:rFonts w:eastAsiaTheme="minorEastAsia"/>
          <w:iCs/>
        </w:rPr>
      </w:pPr>
    </w:p>
    <w:p w14:paraId="7CA47163" w14:textId="78452271" w:rsidR="00815B6D" w:rsidRDefault="00FD252D" w:rsidP="006553E7">
      <w:pPr>
        <w:rPr>
          <w:rFonts w:eastAsiaTheme="minorEastAsia"/>
          <w:i/>
          <w:color w:val="1F4E79" w:themeColor="accent5" w:themeShade="80"/>
        </w:rPr>
      </w:pPr>
      <w:r>
        <w:rPr>
          <w:rFonts w:eastAsiaTheme="minorEastAsia"/>
          <w:i/>
          <w:iCs/>
          <w:color w:val="1F4E79" w:themeColor="accent5" w:themeShade="80"/>
        </w:rPr>
        <w:t>From (2</w:t>
      </w:r>
      <w:r w:rsidR="002B2F20">
        <w:rPr>
          <w:rFonts w:eastAsiaTheme="minorEastAsia"/>
          <w:i/>
          <w:iCs/>
          <w:color w:val="1F4E79" w:themeColor="accent5" w:themeShade="80"/>
        </w:rPr>
        <w:t>7</w:t>
      </w:r>
      <w:r>
        <w:rPr>
          <w:rFonts w:eastAsiaTheme="minorEastAsia"/>
          <w:i/>
          <w:iCs/>
          <w:color w:val="1F4E79" w:themeColor="accent5" w:themeShade="80"/>
        </w:rPr>
        <w:t xml:space="preserve">), we can “easily” </w:t>
      </w:r>
      <w:r w:rsidR="009B15A9">
        <w:rPr>
          <w:rFonts w:eastAsiaTheme="minorEastAsia"/>
          <w:i/>
          <w:iCs/>
          <w:color w:val="1F4E79" w:themeColor="accent5" w:themeShade="80"/>
        </w:rPr>
        <w:t>fit</w:t>
      </w:r>
      <w:r w:rsidRPr="00FD252D">
        <w:rPr>
          <w:rFonts w:eastAsiaTheme="minorEastAsia"/>
          <w:i/>
          <w:iCs/>
          <w:color w:val="1F4E79" w:themeColor="accent5" w:themeShade="80"/>
        </w:rPr>
        <w:t xml:space="preserve"> </w:t>
      </w:r>
      <m:oMath>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a-τ,t-τ</m:t>
            </m:r>
          </m:e>
        </m:d>
        <m:r>
          <w:rPr>
            <w:rFonts w:ascii="Cambria Math" w:hAnsi="Cambria Math"/>
            <w:color w:val="1F4E79" w:themeColor="accent5" w:themeShade="80"/>
          </w:rPr>
          <m:t xml:space="preserve"> </m:t>
        </m:r>
      </m:oMath>
      <w:r w:rsidRPr="00FD252D">
        <w:rPr>
          <w:rFonts w:eastAsiaTheme="minorEastAsia"/>
          <w:i/>
          <w:color w:val="1F4E79" w:themeColor="accent5" w:themeShade="80"/>
        </w:rPr>
        <w:t xml:space="preserve">and </w:t>
      </w:r>
      <m:oMath>
        <m:r>
          <w:rPr>
            <w:rFonts w:ascii="Cambria Math" w:eastAsiaTheme="minorEastAsia" w:hAnsi="Cambria Math"/>
            <w:color w:val="1F4E79" w:themeColor="accent5" w:themeShade="80"/>
          </w:rPr>
          <m:t>σ.</m:t>
        </m:r>
      </m:oMath>
      <w:r w:rsidR="006553E7">
        <w:rPr>
          <w:rFonts w:eastAsiaTheme="minorEastAsia"/>
          <w:i/>
          <w:color w:val="1F4E79" w:themeColor="accent5" w:themeShade="80"/>
        </w:rPr>
        <w:t xml:space="preserve"> </w:t>
      </w:r>
    </w:p>
    <w:p w14:paraId="5B1634C3" w14:textId="77777777" w:rsidR="00815B6D" w:rsidRDefault="00815B6D" w:rsidP="006553E7">
      <w:pPr>
        <w:rPr>
          <w:rFonts w:eastAsiaTheme="minorEastAsia"/>
          <w:i/>
          <w:color w:val="1F4E79" w:themeColor="accent5" w:themeShade="80"/>
        </w:rPr>
      </w:pPr>
    </w:p>
    <w:p w14:paraId="6D2AA02A" w14:textId="3E5FACA5" w:rsidR="00815B6D" w:rsidRDefault="00815B6D" w:rsidP="006553E7">
      <w:pPr>
        <w:rPr>
          <w:rFonts w:eastAsiaTheme="minorEastAsia"/>
          <w:i/>
          <w:color w:val="1F4E79" w:themeColor="accent5" w:themeShade="80"/>
        </w:rPr>
      </w:pPr>
      <w:r>
        <w:rPr>
          <w:rFonts w:eastAsiaTheme="minorEastAsia"/>
          <w:i/>
          <w:color w:val="1F4E79" w:themeColor="accent5" w:themeShade="80"/>
        </w:rPr>
        <w:t xml:space="preserve">If we want to eliminate the funky Cummings approximations with N and </w:t>
      </w:r>
      <m:oMath>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oMath>
      <w:r>
        <w:rPr>
          <w:rFonts w:eastAsiaTheme="minorEastAsia"/>
          <w:i/>
          <w:color w:val="1F4E79" w:themeColor="accent5" w:themeShade="80"/>
        </w:rPr>
        <w:t xml:space="preserve">, I </w:t>
      </w:r>
      <w:proofErr w:type="gramStart"/>
      <w:r>
        <w:rPr>
          <w:rFonts w:eastAsiaTheme="minorEastAsia"/>
          <w:i/>
          <w:color w:val="1F4E79" w:themeColor="accent5" w:themeShade="80"/>
        </w:rPr>
        <w:t>would</w:t>
      </w:r>
      <w:proofErr w:type="gramEnd"/>
      <w:r>
        <w:rPr>
          <w:rFonts w:eastAsiaTheme="minorEastAsia"/>
          <w:i/>
          <w:color w:val="1F4E79" w:themeColor="accent5" w:themeShade="80"/>
        </w:rPr>
        <w:t xml:space="preserve"> rewrite as:</w:t>
      </w:r>
    </w:p>
    <w:p w14:paraId="0C21C3AF" w14:textId="77777777" w:rsidR="00815B6D" w:rsidRDefault="00815B6D" w:rsidP="006553E7">
      <w:pPr>
        <w:rPr>
          <w:rFonts w:eastAsiaTheme="minorEastAsia"/>
          <w:i/>
          <w:color w:val="1F4E79" w:themeColor="accent5" w:themeShade="80"/>
        </w:rPr>
      </w:pPr>
    </w:p>
    <w:p w14:paraId="1540BDFD" w14:textId="587DB0BF" w:rsidR="00815B6D" w:rsidRDefault="00000000" w:rsidP="00815B6D">
      <w:pPr>
        <w:ind w:right="-1170"/>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hAnsi="Cambria Math"/>
                        <w:i/>
                      </w:rPr>
                    </m:ctrlPr>
                  </m:dPr>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m:t>
                    </m:r>
                    <m:r>
                      <w:rPr>
                        <w:rFonts w:ascii="Cambria Math" w:eastAsiaTheme="minorEastAsia" w:hAnsi="Cambria Math"/>
                      </w:rPr>
                      <m:t>σ</m:t>
                    </m:r>
                  </m:e>
                </m:d>
                <m:r>
                  <w:rPr>
                    <w:rFonts w:ascii="Cambria Math" w:hAnsi="Cambria Math"/>
                  </w:rPr>
                  <m:t>-</m:t>
                </m:r>
                <m:d>
                  <m:dPr>
                    <m:ctrlPr>
                      <w:rPr>
                        <w:rFonts w:ascii="Cambria Math" w:hAnsi="Cambria Math"/>
                        <w:i/>
                      </w:rPr>
                    </m:ctrlPr>
                  </m:d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e>
                </m:d>
                <m:r>
                  <w:rPr>
                    <w:rFonts w:ascii="Cambria Math" w:hAnsi="Cambria Math"/>
                  </w:rPr>
                  <m:t xml:space="preserve">+ </m:t>
                </m:r>
                <m:d>
                  <m:dPr>
                    <m:ctrlPr>
                      <w:rPr>
                        <w:rFonts w:ascii="Cambria Math" w:hAnsi="Cambria Math"/>
                        <w:i/>
                      </w:rPr>
                    </m:ctrlPr>
                  </m:dPr>
                  <m:e>
                    <m:r>
                      <w:rPr>
                        <w:rFonts w:ascii="Cambria Math" w:eastAsiaTheme="minorEastAsia" w:hAnsi="Cambria Math"/>
                      </w:rPr>
                      <m:t>σ</m:t>
                    </m:r>
                  </m:e>
                </m:d>
                <m:r>
                  <w:rPr>
                    <w:rFonts w:ascii="Cambria Math" w:eastAsiaTheme="minorEastAsia" w:hAnsi="Cambria Math"/>
                  </w:rPr>
                  <m:t xml:space="preserve"> </m:t>
                </m:r>
                <m:r>
                  <w:rPr>
                    <w:rFonts w:ascii="Cambria Math" w:hAnsi="Cambria Math"/>
                  </w:rPr>
                  <m:t>dτ</m:t>
                </m:r>
              </m:e>
            </m:nary>
          </m:e>
        </m:d>
      </m:oMath>
      <w:r w:rsidR="00815B6D">
        <w:rPr>
          <w:rFonts w:eastAsiaTheme="minorEastAsia"/>
        </w:rPr>
        <w:tab/>
      </w:r>
      <w:r w:rsidR="00815B6D">
        <w:rPr>
          <w:rFonts w:eastAsiaTheme="minorEastAsia"/>
          <w:iCs/>
        </w:rPr>
        <w:t>(2</w:t>
      </w:r>
      <w:r w:rsidR="002B2F20">
        <w:rPr>
          <w:rFonts w:eastAsiaTheme="minorEastAsia"/>
          <w:iCs/>
        </w:rPr>
        <w:t>8</w:t>
      </w:r>
      <w:r w:rsidR="00815B6D">
        <w:rPr>
          <w:rFonts w:eastAsiaTheme="minorEastAsia"/>
          <w:iCs/>
        </w:rPr>
        <w:t>)</w:t>
      </w:r>
    </w:p>
    <w:p w14:paraId="2A806EBB" w14:textId="77777777" w:rsidR="00815B6D" w:rsidRDefault="00815B6D" w:rsidP="006553E7">
      <w:pPr>
        <w:rPr>
          <w:rFonts w:eastAsiaTheme="minorEastAsia"/>
          <w:i/>
          <w:color w:val="1F4E79" w:themeColor="accent5" w:themeShade="80"/>
        </w:rPr>
      </w:pPr>
    </w:p>
    <w:p w14:paraId="0F51ADE7" w14:textId="77777777" w:rsidR="00815B6D" w:rsidRDefault="00815B6D" w:rsidP="006553E7">
      <w:pPr>
        <w:rPr>
          <w:rFonts w:eastAsiaTheme="minorEastAsia"/>
          <w:i/>
          <w:color w:val="1F4E79" w:themeColor="accent5" w:themeShade="80"/>
        </w:rPr>
      </w:pPr>
      <w:r>
        <w:rPr>
          <w:rFonts w:eastAsiaTheme="minorEastAsia"/>
          <w:i/>
          <w:color w:val="1F4E79" w:themeColor="accent5" w:themeShade="80"/>
        </w:rPr>
        <w:t>Not sure which is better!</w:t>
      </w:r>
    </w:p>
    <w:p w14:paraId="65C10B01" w14:textId="3DAC1FED" w:rsidR="00FD252D" w:rsidRPr="00FD252D" w:rsidRDefault="006553E7" w:rsidP="006553E7">
      <w:pPr>
        <w:rPr>
          <w:rFonts w:eastAsiaTheme="minorEastAsia"/>
          <w:i/>
          <w:iCs/>
          <w:color w:val="1F4E79" w:themeColor="accent5" w:themeShade="80"/>
        </w:rPr>
      </w:pPr>
      <w:r>
        <w:rPr>
          <w:rFonts w:eastAsiaTheme="minorEastAsia"/>
          <w:i/>
          <w:color w:val="1F4E79" w:themeColor="accent5" w:themeShade="80"/>
        </w:rPr>
        <w:t xml:space="preserve">Note that the terms in the RHS of this equation read as the (proportion </w:t>
      </w:r>
      <w:proofErr w:type="gramStart"/>
      <w:r>
        <w:rPr>
          <w:rFonts w:eastAsiaTheme="minorEastAsia"/>
          <w:i/>
          <w:color w:val="1F4E79" w:themeColor="accent5" w:themeShade="80"/>
        </w:rPr>
        <w:t>susceptible)*</w:t>
      </w:r>
      <w:proofErr w:type="gramEnd"/>
      <w:r>
        <w:rPr>
          <w:rFonts w:eastAsiaTheme="minorEastAsia"/>
          <w:i/>
          <w:color w:val="1F4E79" w:themeColor="accent5" w:themeShade="80"/>
        </w:rPr>
        <w:t>(probability of exposure with all strains-probability of waning immunity) – (pro</w:t>
      </w:r>
      <w:r w:rsidR="00815B6D">
        <w:rPr>
          <w:rFonts w:eastAsiaTheme="minorEastAsia"/>
          <w:i/>
          <w:color w:val="1F4E79" w:themeColor="accent5" w:themeShade="80"/>
        </w:rPr>
        <w:t xml:space="preserve">bability of exposure with any strain but </w:t>
      </w:r>
      <w:proofErr w:type="spellStart"/>
      <w:r w:rsidR="00815B6D">
        <w:rPr>
          <w:rFonts w:eastAsiaTheme="minorEastAsia"/>
          <w:i/>
          <w:color w:val="1F4E79" w:themeColor="accent5" w:themeShade="80"/>
        </w:rPr>
        <w:t>i</w:t>
      </w:r>
      <w:proofErr w:type="spellEnd"/>
      <w:r w:rsidR="00815B6D">
        <w:rPr>
          <w:rFonts w:eastAsiaTheme="minorEastAsia"/>
          <w:i/>
          <w:color w:val="1F4E79" w:themeColor="accent5" w:themeShade="80"/>
        </w:rPr>
        <w:t xml:space="preserve">) + probability of waning immunity back into </w:t>
      </w:r>
      <w:proofErr w:type="spellStart"/>
      <w:r w:rsidR="00815B6D">
        <w:rPr>
          <w:rFonts w:eastAsiaTheme="minorEastAsia"/>
          <w:i/>
          <w:color w:val="1F4E79" w:themeColor="accent5" w:themeShade="80"/>
        </w:rPr>
        <w:t>z_i</w:t>
      </w:r>
      <w:proofErr w:type="spellEnd"/>
    </w:p>
    <w:p w14:paraId="0C64B655" w14:textId="7EF1B623" w:rsidR="00F635F7" w:rsidRDefault="009416BA" w:rsidP="009B15A9">
      <w:pPr>
        <w:ind w:right="-1170"/>
        <w:rPr>
          <w:rFonts w:eastAsiaTheme="minorEastAsia"/>
        </w:rPr>
      </w:pPr>
      <w:r>
        <w:rPr>
          <w:rFonts w:eastAsiaTheme="minorEastAsia"/>
        </w:rPr>
        <w:tab/>
      </w:r>
      <w:commentRangeStart w:id="91"/>
      <w:commentRangeEnd w:id="91"/>
      <w:r w:rsidR="00103787">
        <w:rPr>
          <w:rStyle w:val="CommentReference"/>
        </w:rPr>
        <w:commentReference w:id="91"/>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3F6A74B3" w14:textId="11F3A331" w:rsidR="005D61FA" w:rsidRDefault="005D61FA" w:rsidP="001F0A42">
      <w:pPr>
        <w:rPr>
          <w:rFonts w:eastAsiaTheme="minorEastAsia"/>
          <w:color w:val="000000" w:themeColor="text1"/>
        </w:rPr>
      </w:pPr>
      <w:r>
        <w:rPr>
          <w:rFonts w:eastAsiaTheme="minorEastAsia"/>
        </w:rPr>
        <w:t xml:space="preserve">As before, we can estimate the proportion of </w:t>
      </w:r>
      <w:proofErr w:type="spellStart"/>
      <w:r>
        <w:rPr>
          <w:rFonts w:eastAsiaTheme="minorEastAsia"/>
        </w:rPr>
        <w:t>multitypic</w:t>
      </w:r>
      <w:proofErr w:type="spellEnd"/>
      <w:r>
        <w:rPr>
          <w:rFonts w:eastAsiaTheme="minorEastAsia"/>
        </w:rPr>
        <w:t xml:space="preserve"> infections as </w:t>
      </w:r>
      <m:oMath>
        <m:r>
          <w:rPr>
            <w:rFonts w:ascii="Cambria Math" w:eastAsiaTheme="minorEastAsia" w:hAnsi="Cambria Math"/>
            <w:color w:val="000000" w:themeColor="text1"/>
          </w:rPr>
          <m:t>1-x(a,t)-N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(a,t)</m:t>
        </m:r>
      </m:oMath>
      <w:r>
        <w:rPr>
          <w:rFonts w:eastAsiaTheme="minorEastAsia"/>
          <w:color w:val="000000" w:themeColor="text1"/>
        </w:rPr>
        <w:t>.</w:t>
      </w:r>
    </w:p>
    <w:p w14:paraId="44E52F47" w14:textId="77777777" w:rsidR="00DB5841" w:rsidRDefault="00DB5841" w:rsidP="001F0A42">
      <w:pPr>
        <w:rPr>
          <w:rFonts w:eastAsiaTheme="minorEastAsia"/>
        </w:rPr>
      </w:pPr>
    </w:p>
    <w:p w14:paraId="3C5013C2" w14:textId="77777777" w:rsidR="005D61FA" w:rsidRDefault="005D61FA">
      <w:pPr>
        <w:rPr>
          <w:rFonts w:eastAsiaTheme="minorEastAsia"/>
        </w:rPr>
      </w:pPr>
    </w:p>
    <w:p w14:paraId="56FFAA95" w14:textId="2E7156F2" w:rsidR="005D61FA" w:rsidRPr="00FA0FF3" w:rsidRDefault="005D61FA">
      <w:pPr>
        <w:rPr>
          <w:rFonts w:eastAsiaTheme="minorEastAsia"/>
        </w:rPr>
      </w:pPr>
    </w:p>
    <w:sectPr w:rsidR="005D61FA" w:rsidRPr="00FA0F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3-08-21T21:48:00Z" w:initials="CB">
    <w:p w14:paraId="68A26B2B" w14:textId="132081F6" w:rsidR="00ED0F60" w:rsidRDefault="00ED0F60" w:rsidP="00E614C5">
      <w:r>
        <w:rPr>
          <w:rStyle w:val="CommentReference"/>
        </w:rPr>
        <w:annotationRef/>
      </w:r>
      <w:r>
        <w:rPr>
          <w:color w:val="000000"/>
          <w:sz w:val="20"/>
          <w:szCs w:val="20"/>
        </w:rPr>
        <w:t>I’m still not fully sure how we get here from the original ODE…</w:t>
      </w:r>
    </w:p>
  </w:comment>
  <w:comment w:id="1" w:author="Carly Rozins" w:date="2023-08-22T12:53:00Z" w:initials="CR">
    <w:p w14:paraId="20BEB3B0" w14:textId="77777777" w:rsidR="00CB7F1D" w:rsidRDefault="00CB7F1D" w:rsidP="009D359F">
      <w:r>
        <w:rPr>
          <w:rStyle w:val="CommentReference"/>
        </w:rPr>
        <w:annotationRef/>
      </w:r>
      <w:r>
        <w:rPr>
          <w:color w:val="000000"/>
          <w:sz w:val="20"/>
          <w:szCs w:val="20"/>
        </w:rPr>
        <w:t>Sent PDF Aug 22</w:t>
      </w:r>
    </w:p>
  </w:comment>
  <w:comment w:id="2" w:author="Cara Brook" w:date="2023-08-22T05:18:00Z" w:initials="CB">
    <w:p w14:paraId="20A069AC" w14:textId="79483777" w:rsidR="00463E8A" w:rsidRDefault="00463E8A" w:rsidP="00D41844">
      <w:r>
        <w:rPr>
          <w:rStyle w:val="CommentReference"/>
        </w:rPr>
        <w:annotationRef/>
      </w:r>
      <w:r>
        <w:rPr>
          <w:color w:val="000000"/>
          <w:sz w:val="20"/>
          <w:szCs w:val="20"/>
        </w:rPr>
        <w:t>Would you word this in a different way?</w:t>
      </w:r>
    </w:p>
  </w:comment>
  <w:comment w:id="3" w:author="Carly Rozins" w:date="2023-08-22T12:53:00Z" w:initials="CR">
    <w:p w14:paraId="12BC167A" w14:textId="77777777" w:rsidR="00CB7F1D" w:rsidRDefault="00CB7F1D" w:rsidP="00BC4C3D">
      <w:r>
        <w:rPr>
          <w:rStyle w:val="CommentReference"/>
        </w:rPr>
        <w:annotationRef/>
      </w:r>
      <w:r>
        <w:rPr>
          <w:color w:val="000000"/>
          <w:sz w:val="20"/>
          <w:szCs w:val="20"/>
        </w:rPr>
        <w:t>No I think this is good.</w:t>
      </w:r>
    </w:p>
  </w:comment>
  <w:comment w:id="4" w:author="Carly Rozins" w:date="2023-08-27T14:59:00Z" w:initials="CR">
    <w:p w14:paraId="547D8B91" w14:textId="77777777" w:rsidR="00EA10DB" w:rsidRDefault="00EA10DB" w:rsidP="001F01F2">
      <w:r>
        <w:rPr>
          <w:rStyle w:val="CommentReference"/>
        </w:rPr>
        <w:annotationRef/>
      </w:r>
      <w:r>
        <w:rPr>
          <w:color w:val="000000"/>
          <w:sz w:val="20"/>
          <w:szCs w:val="20"/>
        </w:rPr>
        <w:t>Now Im having second thoughts using delta tau. Since tau is used later on.. now Im getting why people just leave it out lol</w:t>
      </w:r>
    </w:p>
  </w:comment>
  <w:comment w:id="5" w:author="Cara Brook [2]" w:date="2023-08-28T10:39:00Z" w:initials="CB">
    <w:p w14:paraId="50FB518F" w14:textId="77777777" w:rsidR="008B3B49" w:rsidRDefault="008B3B49" w:rsidP="001E5492">
      <w:r>
        <w:rPr>
          <w:rStyle w:val="CommentReference"/>
        </w:rPr>
        <w:annotationRef/>
      </w:r>
      <w:r>
        <w:rPr>
          <w:color w:val="000000"/>
          <w:sz w:val="20"/>
          <w:szCs w:val="20"/>
        </w:rPr>
        <w:t>I think it is okay? It makes it much clearer even if it is always estimated as 1</w:t>
      </w:r>
    </w:p>
  </w:comment>
  <w:comment w:id="9" w:author="Cara Brook" w:date="2023-08-22T05:16:00Z" w:initials="CB">
    <w:p w14:paraId="3082E291" w14:textId="1A5962AE" w:rsidR="00463E8A" w:rsidRDefault="00463E8A" w:rsidP="003C2888">
      <w:r>
        <w:rPr>
          <w:rStyle w:val="CommentReference"/>
        </w:rPr>
        <w:annotationRef/>
      </w:r>
      <w:r>
        <w:rPr>
          <w:color w:val="000000"/>
          <w:sz w:val="20"/>
          <w:szCs w:val="20"/>
        </w:rPr>
        <w:t>Ferguson writes these as partial differential equations, with respect to t and to a… I think that I should rewrite in that form here?</w:t>
      </w:r>
    </w:p>
  </w:comment>
  <w:comment w:id="10" w:author="Cara Brook" w:date="2023-08-22T05:21:00Z" w:initials="CB">
    <w:p w14:paraId="5F0D906C" w14:textId="77777777" w:rsidR="00AD1053" w:rsidRDefault="00AD1053" w:rsidP="00BC337E">
      <w:r>
        <w:rPr>
          <w:rStyle w:val="CommentReference"/>
        </w:rPr>
        <w:annotationRef/>
      </w:r>
      <w:r>
        <w:rPr>
          <w:color w:val="000000"/>
          <w:sz w:val="20"/>
          <w:szCs w:val="20"/>
        </w:rPr>
        <w:t>Or can this be expressed as dtao?</w:t>
      </w:r>
    </w:p>
  </w:comment>
  <w:comment w:id="11" w:author="Carly Rozins" w:date="2023-08-27T14:01:00Z" w:initials="CR">
    <w:p w14:paraId="432E3384" w14:textId="77777777" w:rsidR="00F07DEF" w:rsidRDefault="00F07DEF" w:rsidP="008B1537">
      <w:r>
        <w:rPr>
          <w:rStyle w:val="CommentReference"/>
        </w:rPr>
        <w:annotationRef/>
      </w:r>
      <w:r>
        <w:rPr>
          <w:sz w:val="20"/>
          <w:szCs w:val="20"/>
        </w:rPr>
        <w:t xml:space="preserve">I think t is fine. There is a little  nuance happening here. We can write this as an ODE of ’t’, but then our integrals need to be in terms of a different time variable (tau). So tau needs only be in the integrals. </w:t>
      </w:r>
    </w:p>
  </w:comment>
  <w:comment w:id="12" w:author="Carly Rozins" w:date="2023-08-27T14:31:00Z" w:initials="CR">
    <w:p w14:paraId="41511738" w14:textId="58B9C564" w:rsidR="00F07DEF" w:rsidRDefault="00F07DEF" w:rsidP="007414C4">
      <w:r>
        <w:rPr>
          <w:rStyle w:val="CommentReference"/>
        </w:rPr>
        <w:annotationRef/>
      </w:r>
      <w:r>
        <w:rPr>
          <w:color w:val="000000"/>
          <w:sz w:val="20"/>
          <w:szCs w:val="20"/>
        </w:rPr>
        <w:t>But.. Since ‘a’ and ’t’ are both similar, they are both representative of time, and da/dt=1 (aka they both change/progress at the same rate), I think we can think of this model as an ODE of time alone.. and that is what tau represents.</w:t>
      </w:r>
    </w:p>
  </w:comment>
  <w:comment w:id="13" w:author="Carly Rozins" w:date="2023-08-27T15:04:00Z" w:initials="CR">
    <w:p w14:paraId="56A290AE" w14:textId="77777777" w:rsidR="00EA10DB" w:rsidRDefault="00EA10DB" w:rsidP="001E7882">
      <w:r>
        <w:rPr>
          <w:rStyle w:val="CommentReference"/>
        </w:rPr>
        <w:annotationRef/>
      </w:r>
      <w:r>
        <w:rPr>
          <w:color w:val="000000"/>
          <w:sz w:val="20"/>
          <w:szCs w:val="20"/>
        </w:rPr>
        <w:t xml:space="preserve">OKAY.. so.. I think that when we introduce tau, we may be doing some re-parametizing of the model, which is all swept under the rug.  so maybe we should leave the steps out. </w:t>
      </w:r>
    </w:p>
  </w:comment>
  <w:comment w:id="14" w:author="Cara Brook [2]" w:date="2023-08-28T10:44:00Z" w:initials="CB">
    <w:p w14:paraId="238C97FE" w14:textId="77777777" w:rsidR="008B3B49" w:rsidRDefault="008B3B49" w:rsidP="0076787B">
      <w:r>
        <w:rPr>
          <w:rStyle w:val="CommentReference"/>
        </w:rPr>
        <w:annotationRef/>
      </w:r>
      <w:r>
        <w:rPr>
          <w:color w:val="000000"/>
          <w:sz w:val="20"/>
          <w:szCs w:val="20"/>
        </w:rPr>
        <w:t>Sounds good to me!</w:t>
      </w:r>
    </w:p>
  </w:comment>
  <w:comment w:id="15" w:author="Carly Rozins" w:date="2023-08-27T16:52:00Z" w:initials="CR">
    <w:p w14:paraId="39F0C546" w14:textId="797FCCA4" w:rsidR="00AA57D1" w:rsidRDefault="00AA57D1" w:rsidP="001F4B2A">
      <w:r>
        <w:rPr>
          <w:rStyle w:val="CommentReference"/>
        </w:rPr>
        <w:annotationRef/>
      </w:r>
      <w:r>
        <w:rPr>
          <w:color w:val="000000"/>
          <w:sz w:val="20"/>
          <w:szCs w:val="20"/>
        </w:rPr>
        <w:t xml:space="preserve">Im tempted to leave N_i as just N. The thing is.. i is used as an index, so it does not really represent one thing, not the total of the serotypes. So Im leaning more towards N. </w:t>
      </w:r>
    </w:p>
  </w:comment>
  <w:comment w:id="16" w:author="Cara Brook" w:date="2023-08-22T06:42:00Z" w:initials="CB">
    <w:p w14:paraId="423391F5" w14:textId="124531A4" w:rsidR="00057828" w:rsidRDefault="00057828" w:rsidP="006B2604">
      <w:r>
        <w:rPr>
          <w:rStyle w:val="CommentReference"/>
        </w:rPr>
        <w:annotationRef/>
      </w:r>
      <w:r>
        <w:rPr>
          <w:sz w:val="20"/>
          <w:szCs w:val="20"/>
        </w:rPr>
        <w:t>Carly, we can delete the blue expressions later if needed — leaving here to help us.</w:t>
      </w:r>
    </w:p>
  </w:comment>
  <w:comment w:id="17" w:author="Cara Brook" w:date="2023-08-22T05:40:00Z" w:initials="CB">
    <w:p w14:paraId="40E68263" w14:textId="5773612F" w:rsidR="003C6A25" w:rsidRDefault="003C6A25" w:rsidP="003C6A25">
      <w:r>
        <w:rPr>
          <w:rStyle w:val="CommentReference"/>
        </w:rPr>
        <w:annotationRef/>
      </w:r>
      <w:r>
        <w:rPr>
          <w:color w:val="000000"/>
          <w:sz w:val="20"/>
          <w:szCs w:val="20"/>
        </w:rPr>
        <w:t>I think we actually need to multiply this term by the number of serotypes in our system. What do you think?</w:t>
      </w:r>
    </w:p>
  </w:comment>
  <w:comment w:id="18" w:author="Cara Brook" w:date="2023-08-22T05:47:00Z" w:initials="CB">
    <w:p w14:paraId="73FB6759" w14:textId="77777777" w:rsidR="003C6A25" w:rsidRDefault="003C6A25" w:rsidP="007C1E62">
      <w:r>
        <w:rPr>
          <w:rStyle w:val="CommentReference"/>
        </w:rPr>
        <w:annotationRef/>
      </w:r>
      <w:r>
        <w:rPr>
          <w:color w:val="000000"/>
          <w:sz w:val="20"/>
          <w:szCs w:val="20"/>
        </w:rPr>
        <w:t>This is what Cummings does in their supplement</w:t>
      </w:r>
    </w:p>
  </w:comment>
  <w:comment w:id="19" w:author="Cara Brook" w:date="2023-08-22T05:37:00Z" w:initials="CB">
    <w:p w14:paraId="6FA9A9D3" w14:textId="77777777" w:rsidR="00057828" w:rsidRDefault="00057828" w:rsidP="00057828">
      <w:r>
        <w:rPr>
          <w:rStyle w:val="CommentReference"/>
        </w:rPr>
        <w:annotationRef/>
      </w:r>
      <w:r>
        <w:rPr>
          <w:color w:val="000000"/>
          <w:sz w:val="20"/>
          <w:szCs w:val="20"/>
        </w:rPr>
        <w:t>Again, should this be written as PDEs to t and to a?</w:t>
      </w:r>
    </w:p>
  </w:comment>
  <w:comment w:id="24" w:author="Cara Brook" w:date="2023-08-28T16:57:00Z" w:initials="CB">
    <w:p w14:paraId="3221269D" w14:textId="77777777" w:rsidR="00A51F90" w:rsidRDefault="00A51F90" w:rsidP="005A7109">
      <w:r>
        <w:rPr>
          <w:rStyle w:val="CommentReference"/>
        </w:rPr>
        <w:annotationRef/>
      </w:r>
      <w:r>
        <w:rPr>
          <w:color w:val="000000"/>
          <w:sz w:val="20"/>
          <w:szCs w:val="20"/>
        </w:rPr>
        <w:t>See next comment…I am unsure if I can leave this as z_i or should represent as z_bar…?</w:t>
      </w:r>
    </w:p>
  </w:comment>
  <w:comment w:id="25" w:author="Carly Rozins" w:date="2023-08-27T16:43:00Z" w:initials="CR">
    <w:p w14:paraId="77348AFA" w14:textId="745AB0A7" w:rsidR="00AA57D1" w:rsidRDefault="00AA57D1" w:rsidP="00511687">
      <w:r>
        <w:rPr>
          <w:rStyle w:val="CommentReference"/>
        </w:rPr>
        <w:annotationRef/>
      </w:r>
      <w:r>
        <w:rPr>
          <w:color w:val="000000"/>
          <w:sz w:val="20"/>
          <w:szCs w:val="20"/>
        </w:rPr>
        <w:t xml:space="preserve">Double check these, but I think the notation for lambda (from Ferguson) is Lambda(a,t-a) until after integration. So you will want to update the rest. I stopped here incase Im missing something and you went with this notation for a reason. </w:t>
      </w:r>
    </w:p>
  </w:comment>
  <w:comment w:id="26" w:author="Cara Brook [2]" w:date="2023-08-28T10:58:00Z" w:initials="CB">
    <w:p w14:paraId="7F7C7F86" w14:textId="77777777" w:rsidR="003A085C" w:rsidRDefault="003A085C" w:rsidP="00721F23">
      <w:r>
        <w:rPr>
          <w:rStyle w:val="CommentReference"/>
        </w:rPr>
        <w:annotationRef/>
      </w:r>
      <w:r>
        <w:rPr>
          <w:color w:val="000000"/>
          <w:sz w:val="20"/>
          <w:szCs w:val="20"/>
        </w:rPr>
        <w:t>This makes sense to me</w:t>
      </w:r>
    </w:p>
  </w:comment>
  <w:comment w:id="27" w:author="Cara Brook" w:date="2023-08-22T05:37:00Z" w:initials="CB">
    <w:p w14:paraId="5E91D9FE" w14:textId="00987F6F" w:rsidR="00375BE1" w:rsidRDefault="00375BE1" w:rsidP="00185915">
      <w:r>
        <w:rPr>
          <w:rStyle w:val="CommentReference"/>
        </w:rPr>
        <w:annotationRef/>
      </w:r>
      <w:r>
        <w:rPr>
          <w:color w:val="000000"/>
          <w:sz w:val="20"/>
          <w:szCs w:val="20"/>
        </w:rPr>
        <w:t>Again, should this be written as PDEs to t and to a?</w:t>
      </w:r>
    </w:p>
  </w:comment>
  <w:comment w:id="28" w:author="Carly Rozins" w:date="2023-08-27T16:42:00Z" w:initials="CR">
    <w:p w14:paraId="33565698" w14:textId="77777777" w:rsidR="00AA57D1" w:rsidRDefault="00AA57D1" w:rsidP="00BB6766">
      <w:r>
        <w:rPr>
          <w:rStyle w:val="CommentReference"/>
        </w:rPr>
        <w:annotationRef/>
      </w:r>
      <w:r>
        <w:rPr>
          <w:color w:val="000000"/>
          <w:sz w:val="20"/>
          <w:szCs w:val="20"/>
        </w:rPr>
        <w:t xml:space="preserve">I think we can get away with writing it as an ODE, but of a function of two (time dependent) variables. So we can pick ’t’ I think as our variable, but then use ‘tau’ while integrating to deal with the two timescales. </w:t>
      </w:r>
    </w:p>
  </w:comment>
  <w:comment w:id="29" w:author="Cara Brook [2]" w:date="2023-08-28T11:16:00Z" w:initials="CB">
    <w:p w14:paraId="5284E77B" w14:textId="77777777" w:rsidR="00D97DD9" w:rsidRDefault="00D97DD9" w:rsidP="009106C4">
      <w:r>
        <w:rPr>
          <w:rStyle w:val="CommentReference"/>
        </w:rPr>
        <w:annotationRef/>
      </w:r>
      <w:r>
        <w:rPr>
          <w:color w:val="000000"/>
          <w:sz w:val="20"/>
          <w:szCs w:val="20"/>
        </w:rPr>
        <w:t>Sounds  good!</w:t>
      </w:r>
    </w:p>
  </w:comment>
  <w:comment w:id="31" w:author="Cara Brook" w:date="2023-08-28T16:56:00Z" w:initials="CB">
    <w:p w14:paraId="15E3C1A8" w14:textId="77777777" w:rsidR="00A51F90" w:rsidRDefault="00A51F90" w:rsidP="006D39E9">
      <w:r>
        <w:rPr>
          <w:rStyle w:val="CommentReference"/>
        </w:rPr>
        <w:annotationRef/>
      </w:r>
      <w:r>
        <w:rPr>
          <w:color w:val="000000"/>
          <w:sz w:val="20"/>
          <w:szCs w:val="20"/>
        </w:rPr>
        <w:t>Should this be z_bar now instead of z_i? And, if so, should it be z_bar in the derivative on the left as well?</w:t>
      </w:r>
    </w:p>
  </w:comment>
  <w:comment w:id="40" w:author="Cara Brook" w:date="2023-08-22T06:57:00Z" w:initials="CB">
    <w:p w14:paraId="406F0346" w14:textId="0122E112" w:rsidR="005D0792" w:rsidRDefault="005D0792" w:rsidP="003637DE">
      <w:r>
        <w:rPr>
          <w:rStyle w:val="CommentReference"/>
        </w:rPr>
        <w:annotationRef/>
      </w:r>
      <w:r>
        <w:rPr>
          <w:color w:val="000000"/>
          <w:sz w:val="20"/>
          <w:szCs w:val="20"/>
        </w:rPr>
        <w:t>Carly, your derivation has this as negative… but I think it is actually positive?</w:t>
      </w:r>
    </w:p>
  </w:comment>
  <w:comment w:id="41" w:author="Carly Rozins" w:date="2023-08-27T16:42:00Z" w:initials="CR">
    <w:p w14:paraId="230234B6" w14:textId="77777777" w:rsidR="00AA57D1" w:rsidRDefault="00AA57D1" w:rsidP="006C2237">
      <w:r>
        <w:rPr>
          <w:rStyle w:val="CommentReference"/>
        </w:rPr>
        <w:annotationRef/>
      </w:r>
      <w:r>
        <w:rPr>
          <w:color w:val="000000"/>
          <w:sz w:val="20"/>
          <w:szCs w:val="20"/>
        </w:rPr>
        <w:t xml:space="preserve">You are right. </w:t>
      </w:r>
    </w:p>
  </w:comment>
  <w:comment w:id="59" w:author="Cara Brook [2]" w:date="2023-08-22T06:32:00Z" w:initials="CB">
    <w:p w14:paraId="793D10F3" w14:textId="255F2C54" w:rsidR="00456D5A" w:rsidRDefault="009416BA" w:rsidP="00EE0E1D">
      <w:r>
        <w:rPr>
          <w:rStyle w:val="CommentReference"/>
        </w:rPr>
        <w:annotationRef/>
      </w:r>
      <w:r w:rsidR="00456D5A">
        <w:rPr>
          <w:sz w:val="20"/>
          <w:szCs w:val="20"/>
        </w:rPr>
        <w:t>I think we probably do need to include (and solve for) the integration constant…but leaving out for now</w:t>
      </w:r>
    </w:p>
  </w:comment>
  <w:comment w:id="60" w:author="Carly Rozins" w:date="2023-08-27T16:54:00Z" w:initials="CR">
    <w:p w14:paraId="4CFCAA7B" w14:textId="77777777" w:rsidR="00AA57D1" w:rsidRDefault="00AA57D1" w:rsidP="00271B21">
      <w:r>
        <w:rPr>
          <w:rStyle w:val="CommentReference"/>
        </w:rPr>
        <w:annotationRef/>
      </w:r>
      <w:r>
        <w:rPr>
          <w:sz w:val="20"/>
          <w:szCs w:val="20"/>
        </w:rPr>
        <w:t xml:space="preserve">That’s fine. You essentially only need one integrating constant to get what you want.. BUT, when you have definite integrals, you don’t need integrating constants. </w:t>
      </w:r>
    </w:p>
    <w:p w14:paraId="142504C2" w14:textId="77777777" w:rsidR="00AA57D1" w:rsidRDefault="00AA57D1" w:rsidP="00271B21"/>
    <w:p w14:paraId="5D1CE0A1" w14:textId="77777777" w:rsidR="00AA57D1" w:rsidRDefault="00AA57D1" w:rsidP="00271B21">
      <w:r>
        <w:rPr>
          <w:sz w:val="20"/>
          <w:szCs w:val="20"/>
        </w:rPr>
        <w:t xml:space="preserve"> FYI Im running out of time and am leaving the rest of the D=tau for. Later. Also I figure we need to agree on changing Ni to N as well in that integrating factor exponent. </w:t>
      </w:r>
    </w:p>
  </w:comment>
  <w:comment w:id="61" w:author="Cara Brook [2]" w:date="2023-08-28T11:28:00Z" w:initials="CB">
    <w:p w14:paraId="3D7441DD" w14:textId="77777777" w:rsidR="00103787" w:rsidRDefault="00103787" w:rsidP="00520BF5">
      <w:r>
        <w:rPr>
          <w:rStyle w:val="CommentReference"/>
        </w:rPr>
        <w:annotationRef/>
      </w:r>
      <w:r>
        <w:rPr>
          <w:color w:val="000000"/>
          <w:sz w:val="20"/>
          <w:szCs w:val="20"/>
        </w:rPr>
        <w:t>I’d be fine with changing Ni to N throughout - is that what you are suggesting? It would make it cleaner</w:t>
      </w:r>
    </w:p>
  </w:comment>
  <w:comment w:id="64" w:author="Cara Brook" w:date="2023-08-28T17:04:00Z" w:initials="CB">
    <w:p w14:paraId="17E6BCDC" w14:textId="77777777" w:rsidR="00B87FA2" w:rsidRDefault="00B87FA2" w:rsidP="00D94572">
      <w:r>
        <w:rPr>
          <w:rStyle w:val="CommentReference"/>
        </w:rPr>
        <w:annotationRef/>
      </w:r>
      <w:r>
        <w:rPr>
          <w:color w:val="000000"/>
          <w:sz w:val="20"/>
          <w:szCs w:val="20"/>
        </w:rPr>
        <w:t>Started switch to a-tau, t-tau here. Is this where you would do it?</w:t>
      </w:r>
    </w:p>
  </w:comment>
  <w:comment w:id="91" w:author="Cara Brook [2]" w:date="2023-08-28T11:28:00Z" w:initials="CB">
    <w:p w14:paraId="29A8558A" w14:textId="1BCC642E" w:rsidR="00103787" w:rsidRDefault="00103787" w:rsidP="006F2966">
      <w:r>
        <w:rPr>
          <w:rStyle w:val="CommentReference"/>
        </w:rPr>
        <w:annotationRef/>
      </w:r>
      <w:r>
        <w:rPr>
          <w:color w:val="000000"/>
          <w:sz w:val="20"/>
          <w:szCs w:val="20"/>
        </w:rPr>
        <w:t>So, if you go back to Muench (and to my 2017 Bartonella supplement), I think we can break up this integral under the piecewise assumption - so lambda gets treated as a constant within a single year, allowing you to pop it out of the integral as lambda(a)…</w:t>
      </w:r>
    </w:p>
    <w:p w14:paraId="39E66394" w14:textId="77777777" w:rsidR="00103787" w:rsidRDefault="00103787" w:rsidP="006F2966"/>
    <w:p w14:paraId="789722E2" w14:textId="77777777" w:rsidR="00103787" w:rsidRDefault="00103787" w:rsidP="006F2966">
      <w:r>
        <w:rPr>
          <w:color w:val="000000"/>
          <w:sz w:val="20"/>
          <w:szCs w:val="20"/>
        </w:rPr>
        <w:t>But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26B2B" w15:done="1"/>
  <w15:commentEx w15:paraId="20BEB3B0" w15:paraIdParent="68A26B2B" w15:done="1"/>
  <w15:commentEx w15:paraId="20A069AC" w15:done="1"/>
  <w15:commentEx w15:paraId="12BC167A" w15:paraIdParent="20A069AC" w15:done="1"/>
  <w15:commentEx w15:paraId="547D8B91" w15:done="1"/>
  <w15:commentEx w15:paraId="50FB518F" w15:paraIdParent="547D8B91" w15:done="1"/>
  <w15:commentEx w15:paraId="3082E291" w15:done="1"/>
  <w15:commentEx w15:paraId="5F0D906C" w15:paraIdParent="3082E291" w15:done="1"/>
  <w15:commentEx w15:paraId="432E3384" w15:paraIdParent="3082E291" w15:done="1"/>
  <w15:commentEx w15:paraId="41511738" w15:paraIdParent="3082E291" w15:done="1"/>
  <w15:commentEx w15:paraId="56A290AE" w15:done="1"/>
  <w15:commentEx w15:paraId="238C97FE" w15:paraIdParent="56A290AE" w15:done="1"/>
  <w15:commentEx w15:paraId="39F0C546" w15:done="1"/>
  <w15:commentEx w15:paraId="423391F5" w15:done="1"/>
  <w15:commentEx w15:paraId="40E68263" w15:done="1"/>
  <w15:commentEx w15:paraId="73FB6759" w15:paraIdParent="40E68263" w15:done="1"/>
  <w15:commentEx w15:paraId="6FA9A9D3" w15:done="1"/>
  <w15:commentEx w15:paraId="3221269D" w15:done="0"/>
  <w15:commentEx w15:paraId="77348AFA" w15:done="1"/>
  <w15:commentEx w15:paraId="7F7C7F86" w15:paraIdParent="77348AFA" w15:done="1"/>
  <w15:commentEx w15:paraId="5E91D9FE" w15:done="1"/>
  <w15:commentEx w15:paraId="33565698" w15:paraIdParent="5E91D9FE" w15:done="1"/>
  <w15:commentEx w15:paraId="5284E77B" w15:paraIdParent="5E91D9FE" w15:done="1"/>
  <w15:commentEx w15:paraId="15E3C1A8" w15:done="0"/>
  <w15:commentEx w15:paraId="406F0346" w15:done="1"/>
  <w15:commentEx w15:paraId="230234B6" w15:paraIdParent="406F0346" w15:done="1"/>
  <w15:commentEx w15:paraId="793D10F3" w15:done="1"/>
  <w15:commentEx w15:paraId="5D1CE0A1" w15:paraIdParent="793D10F3" w15:done="1"/>
  <w15:commentEx w15:paraId="3D7441DD" w15:paraIdParent="793D10F3" w15:done="1"/>
  <w15:commentEx w15:paraId="17E6BCDC" w15:done="0"/>
  <w15:commentEx w15:paraId="789722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4E9CEC1" w16cex:dateUtc="2023-08-22T02:48:00Z"/>
  <w16cex:commentExtensible w16cex:durableId="288F2E3F" w16cex:dateUtc="2023-08-22T16:53:00Z"/>
  <w16cex:commentExtensible w16cex:durableId="67729C1B" w16cex:dateUtc="2023-08-22T10:18:00Z"/>
  <w16cex:commentExtensible w16cex:durableId="288F2E2F" w16cex:dateUtc="2023-08-22T16:53:00Z"/>
  <w16cex:commentExtensible w16cex:durableId="2895E347" w16cex:dateUtc="2023-08-27T18:59:00Z"/>
  <w16cex:commentExtensible w16cex:durableId="1A034C25" w16cex:dateUtc="2023-08-28T15:39:00Z"/>
  <w16cex:commentExtensible w16cex:durableId="5CAB5E47" w16cex:dateUtc="2023-08-22T10:16:00Z"/>
  <w16cex:commentExtensible w16cex:durableId="01927241" w16cex:dateUtc="2023-08-22T10:21:00Z"/>
  <w16cex:commentExtensible w16cex:durableId="2895D5B7" w16cex:dateUtc="2023-08-27T18:01:00Z"/>
  <w16cex:commentExtensible w16cex:durableId="2895DCC8" w16cex:dateUtc="2023-08-27T18:31:00Z"/>
  <w16cex:commentExtensible w16cex:durableId="2895E47A" w16cex:dateUtc="2023-08-27T19:04:00Z"/>
  <w16cex:commentExtensible w16cex:durableId="4E5A0DB2" w16cex:dateUtc="2023-08-28T15:44:00Z"/>
  <w16cex:commentExtensible w16cex:durableId="2895FDE1" w16cex:dateUtc="2023-08-27T20:52:00Z"/>
  <w16cex:commentExtensible w16cex:durableId="101899F3" w16cex:dateUtc="2023-08-22T11:42:00Z"/>
  <w16cex:commentExtensible w16cex:durableId="199476BE" w16cex:dateUtc="2023-08-22T10:40:00Z"/>
  <w16cex:commentExtensible w16cex:durableId="61FF930B" w16cex:dateUtc="2023-08-22T10:47:00Z"/>
  <w16cex:commentExtensible w16cex:durableId="2939FA2E" w16cex:dateUtc="2023-08-22T10:37:00Z"/>
  <w16cex:commentExtensible w16cex:durableId="7D193913" w16cex:dateUtc="2023-08-28T21:57:00Z"/>
  <w16cex:commentExtensible w16cex:durableId="2895FBCF" w16cex:dateUtc="2023-08-27T20:43:00Z"/>
  <w16cex:commentExtensible w16cex:durableId="518ECED2" w16cex:dateUtc="2023-08-28T15:58:00Z"/>
  <w16cex:commentExtensible w16cex:durableId="39C60B61" w16cex:dateUtc="2023-08-22T10:37:00Z"/>
  <w16cex:commentExtensible w16cex:durableId="2895FB67" w16cex:dateUtc="2023-08-27T20:42:00Z"/>
  <w16cex:commentExtensible w16cex:durableId="7F1B31CC" w16cex:dateUtc="2023-08-28T16:16:00Z"/>
  <w16cex:commentExtensible w16cex:durableId="153FE489" w16cex:dateUtc="2023-08-28T21:56:00Z"/>
  <w16cex:commentExtensible w16cex:durableId="7803F4ED" w16cex:dateUtc="2023-08-22T11:57:00Z"/>
  <w16cex:commentExtensible w16cex:durableId="2895FB7C" w16cex:dateUtc="2023-08-27T20:42:00Z"/>
  <w16cex:commentExtensible w16cex:durableId="346E914B" w16cex:dateUtc="2023-08-22T11:32:00Z"/>
  <w16cex:commentExtensible w16cex:durableId="2895FE3B" w16cex:dateUtc="2023-08-27T20:54:00Z"/>
  <w16cex:commentExtensible w16cex:durableId="1D4357A2" w16cex:dateUtc="2023-08-28T16:28:00Z"/>
  <w16cex:commentExtensible w16cex:durableId="5F7B1E89" w16cex:dateUtc="2023-08-28T22:04:00Z"/>
  <w16cex:commentExtensible w16cex:durableId="40F37ADE" w16cex:dateUtc="2023-08-28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26B2B" w16cid:durableId="64E9CEC1"/>
  <w16cid:commentId w16cid:paraId="20BEB3B0" w16cid:durableId="288F2E3F"/>
  <w16cid:commentId w16cid:paraId="20A069AC" w16cid:durableId="67729C1B"/>
  <w16cid:commentId w16cid:paraId="12BC167A" w16cid:durableId="288F2E2F"/>
  <w16cid:commentId w16cid:paraId="547D8B91" w16cid:durableId="2895E347"/>
  <w16cid:commentId w16cid:paraId="50FB518F" w16cid:durableId="1A034C25"/>
  <w16cid:commentId w16cid:paraId="3082E291" w16cid:durableId="5CAB5E47"/>
  <w16cid:commentId w16cid:paraId="5F0D906C" w16cid:durableId="01927241"/>
  <w16cid:commentId w16cid:paraId="432E3384" w16cid:durableId="2895D5B7"/>
  <w16cid:commentId w16cid:paraId="41511738" w16cid:durableId="2895DCC8"/>
  <w16cid:commentId w16cid:paraId="56A290AE" w16cid:durableId="2895E47A"/>
  <w16cid:commentId w16cid:paraId="238C97FE" w16cid:durableId="4E5A0DB2"/>
  <w16cid:commentId w16cid:paraId="39F0C546" w16cid:durableId="2895FDE1"/>
  <w16cid:commentId w16cid:paraId="423391F5" w16cid:durableId="101899F3"/>
  <w16cid:commentId w16cid:paraId="40E68263" w16cid:durableId="199476BE"/>
  <w16cid:commentId w16cid:paraId="73FB6759" w16cid:durableId="61FF930B"/>
  <w16cid:commentId w16cid:paraId="6FA9A9D3" w16cid:durableId="2939FA2E"/>
  <w16cid:commentId w16cid:paraId="3221269D" w16cid:durableId="7D193913"/>
  <w16cid:commentId w16cid:paraId="77348AFA" w16cid:durableId="2895FBCF"/>
  <w16cid:commentId w16cid:paraId="7F7C7F86" w16cid:durableId="518ECED2"/>
  <w16cid:commentId w16cid:paraId="5E91D9FE" w16cid:durableId="39C60B61"/>
  <w16cid:commentId w16cid:paraId="33565698" w16cid:durableId="2895FB67"/>
  <w16cid:commentId w16cid:paraId="5284E77B" w16cid:durableId="7F1B31CC"/>
  <w16cid:commentId w16cid:paraId="15E3C1A8" w16cid:durableId="153FE489"/>
  <w16cid:commentId w16cid:paraId="406F0346" w16cid:durableId="7803F4ED"/>
  <w16cid:commentId w16cid:paraId="230234B6" w16cid:durableId="2895FB7C"/>
  <w16cid:commentId w16cid:paraId="793D10F3" w16cid:durableId="346E914B"/>
  <w16cid:commentId w16cid:paraId="5D1CE0A1" w16cid:durableId="2895FE3B"/>
  <w16cid:commentId w16cid:paraId="3D7441DD" w16cid:durableId="1D4357A2"/>
  <w16cid:commentId w16cid:paraId="17E6BCDC" w16cid:durableId="5F7B1E89"/>
  <w16cid:commentId w16cid:paraId="789722E2" w16cid:durableId="40F37A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F11"/>
    <w:multiLevelType w:val="hybridMultilevel"/>
    <w:tmpl w:val="9AB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3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uchicago.edu::c3414c96-068a-4d22-af54-1414086a73c7"/>
  </w15:person>
  <w15:person w15:author="Carly Rozins">
    <w15:presenceInfo w15:providerId="AD" w15:userId="S::crozins@yorku.ca::0ca72717-4aef-4955-9e41-754ee383bd43"/>
  </w15:person>
  <w15:person w15:author="Cara Brook [2]">
    <w15:presenceInfo w15:providerId="AD" w15:userId="S::cbrook@UCHICAGO.EDU::c3414c96-068a-4d22-af54-1414086a73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9"/>
    <w:rsid w:val="00041381"/>
    <w:rsid w:val="00057828"/>
    <w:rsid w:val="00092652"/>
    <w:rsid w:val="000D1879"/>
    <w:rsid w:val="000E3006"/>
    <w:rsid w:val="00103787"/>
    <w:rsid w:val="001458A6"/>
    <w:rsid w:val="00153707"/>
    <w:rsid w:val="001F0A42"/>
    <w:rsid w:val="00230B25"/>
    <w:rsid w:val="002548FC"/>
    <w:rsid w:val="002B2F20"/>
    <w:rsid w:val="00362FBD"/>
    <w:rsid w:val="00370112"/>
    <w:rsid w:val="00375BE1"/>
    <w:rsid w:val="00377D8B"/>
    <w:rsid w:val="00394AED"/>
    <w:rsid w:val="003A085C"/>
    <w:rsid w:val="003C6A25"/>
    <w:rsid w:val="003F162B"/>
    <w:rsid w:val="00444AC7"/>
    <w:rsid w:val="004521B8"/>
    <w:rsid w:val="00456D5A"/>
    <w:rsid w:val="00463E8A"/>
    <w:rsid w:val="004E647F"/>
    <w:rsid w:val="005462E6"/>
    <w:rsid w:val="00554BF3"/>
    <w:rsid w:val="005D0792"/>
    <w:rsid w:val="005D61FA"/>
    <w:rsid w:val="006314B8"/>
    <w:rsid w:val="006553E7"/>
    <w:rsid w:val="006D403F"/>
    <w:rsid w:val="007251C9"/>
    <w:rsid w:val="0077001D"/>
    <w:rsid w:val="00812F63"/>
    <w:rsid w:val="00815B6D"/>
    <w:rsid w:val="00846470"/>
    <w:rsid w:val="00847E3D"/>
    <w:rsid w:val="008B3B49"/>
    <w:rsid w:val="008E165F"/>
    <w:rsid w:val="0092236A"/>
    <w:rsid w:val="009416BA"/>
    <w:rsid w:val="009B15A9"/>
    <w:rsid w:val="009D5CA2"/>
    <w:rsid w:val="009E5621"/>
    <w:rsid w:val="00A51F90"/>
    <w:rsid w:val="00A83937"/>
    <w:rsid w:val="00AA57D1"/>
    <w:rsid w:val="00AD1053"/>
    <w:rsid w:val="00B05F10"/>
    <w:rsid w:val="00B36D43"/>
    <w:rsid w:val="00B87FA2"/>
    <w:rsid w:val="00C7697E"/>
    <w:rsid w:val="00C8545A"/>
    <w:rsid w:val="00CB7F1D"/>
    <w:rsid w:val="00D27E6A"/>
    <w:rsid w:val="00D86332"/>
    <w:rsid w:val="00D97DD9"/>
    <w:rsid w:val="00DB5841"/>
    <w:rsid w:val="00DE0386"/>
    <w:rsid w:val="00DF6A4A"/>
    <w:rsid w:val="00E17C71"/>
    <w:rsid w:val="00E41FA4"/>
    <w:rsid w:val="00EA10DB"/>
    <w:rsid w:val="00EB22AD"/>
    <w:rsid w:val="00ED0F60"/>
    <w:rsid w:val="00F07DEF"/>
    <w:rsid w:val="00F635F7"/>
    <w:rsid w:val="00F86356"/>
    <w:rsid w:val="00FA0FF3"/>
    <w:rsid w:val="00FD252D"/>
    <w:rsid w:val="00FE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56537"/>
  <w15:chartTrackingRefBased/>
  <w15:docId w15:val="{6107BD00-D5E6-F749-8C6E-E100FEC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8B"/>
    <w:pPr>
      <w:ind w:left="720"/>
      <w:contextualSpacing/>
    </w:pPr>
  </w:style>
  <w:style w:type="character" w:styleId="PlaceholderText">
    <w:name w:val="Placeholder Text"/>
    <w:basedOn w:val="DefaultParagraphFont"/>
    <w:uiPriority w:val="99"/>
    <w:semiHidden/>
    <w:rsid w:val="001458A6"/>
    <w:rPr>
      <w:color w:val="808080"/>
    </w:rPr>
  </w:style>
  <w:style w:type="character" w:styleId="CommentReference">
    <w:name w:val="annotation reference"/>
    <w:basedOn w:val="DefaultParagraphFont"/>
    <w:uiPriority w:val="99"/>
    <w:semiHidden/>
    <w:unhideWhenUsed/>
    <w:rsid w:val="00ED0F60"/>
    <w:rPr>
      <w:sz w:val="16"/>
      <w:szCs w:val="16"/>
    </w:rPr>
  </w:style>
  <w:style w:type="paragraph" w:styleId="CommentText">
    <w:name w:val="annotation text"/>
    <w:basedOn w:val="Normal"/>
    <w:link w:val="CommentTextChar"/>
    <w:uiPriority w:val="99"/>
    <w:semiHidden/>
    <w:unhideWhenUsed/>
    <w:rsid w:val="00ED0F60"/>
    <w:rPr>
      <w:sz w:val="20"/>
      <w:szCs w:val="20"/>
    </w:rPr>
  </w:style>
  <w:style w:type="character" w:customStyle="1" w:styleId="CommentTextChar">
    <w:name w:val="Comment Text Char"/>
    <w:basedOn w:val="DefaultParagraphFont"/>
    <w:link w:val="CommentText"/>
    <w:uiPriority w:val="99"/>
    <w:semiHidden/>
    <w:rsid w:val="00ED0F60"/>
    <w:rPr>
      <w:sz w:val="20"/>
      <w:szCs w:val="20"/>
    </w:rPr>
  </w:style>
  <w:style w:type="paragraph" w:styleId="CommentSubject">
    <w:name w:val="annotation subject"/>
    <w:basedOn w:val="CommentText"/>
    <w:next w:val="CommentText"/>
    <w:link w:val="CommentSubjectChar"/>
    <w:uiPriority w:val="99"/>
    <w:semiHidden/>
    <w:unhideWhenUsed/>
    <w:rsid w:val="00ED0F60"/>
    <w:rPr>
      <w:b/>
      <w:bCs/>
    </w:rPr>
  </w:style>
  <w:style w:type="character" w:customStyle="1" w:styleId="CommentSubjectChar">
    <w:name w:val="Comment Subject Char"/>
    <w:basedOn w:val="CommentTextChar"/>
    <w:link w:val="CommentSubject"/>
    <w:uiPriority w:val="99"/>
    <w:semiHidden/>
    <w:rsid w:val="00ED0F60"/>
    <w:rPr>
      <w:b/>
      <w:bCs/>
      <w:sz w:val="20"/>
      <w:szCs w:val="20"/>
    </w:rPr>
  </w:style>
  <w:style w:type="paragraph" w:styleId="Revision">
    <w:name w:val="Revision"/>
    <w:hidden/>
    <w:uiPriority w:val="99"/>
    <w:semiHidden/>
    <w:rsid w:val="00CB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F08C-A84A-274E-8F57-EF17A0F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5727</Words>
  <Characters>32649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4</cp:revision>
  <dcterms:created xsi:type="dcterms:W3CDTF">2023-08-29T14:47:00Z</dcterms:created>
  <dcterms:modified xsi:type="dcterms:W3CDTF">2023-08-29T17:42:00Z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id="wJ2JCxhS"/&gt;&lt;style id="http://www.zotero.org/styles/australian-research-council-grant" hasBibliography="1" bibliographyStyleHasBeenSet="0"/&gt;&lt;prefs&gt;&lt;pref name="fieldType" value="Field"/&gt;&lt;/prefs&gt;&lt;/d</vt:lpwstr>
  </property>
  <property fmtid="{D5CDD505-2E9C-101B-9397-08002B2CF9AE}" pid="3" name="ZOTERO_PREF_2">
    <vt:lpwstr>ata&gt;</vt:lpwstr>
  </property>
</Properties>
</file>